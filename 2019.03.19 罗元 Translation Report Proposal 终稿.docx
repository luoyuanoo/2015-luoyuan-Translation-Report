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65BC3842" w14:textId="5858C159" w:rsidR="00DF5836" w:rsidRDefault="006F6E4B" w:rsidP="006F6E4B">
            <w:pPr>
              <w:widowControl/>
              <w:spacing w:line="360" w:lineRule="auto"/>
              <w:rPr>
                <w:rFonts w:ascii="宋体" w:hAnsi="宋体"/>
                <w:w w:val="80"/>
                <w:sz w:val="24"/>
              </w:rPr>
            </w:pPr>
            <w:r w:rsidRPr="006F6E4B">
              <w:rPr>
                <w:b/>
                <w:bCs/>
                <w:sz w:val="24"/>
              </w:rPr>
              <w:t xml:space="preserve">Translation Report of </w:t>
            </w:r>
            <w:r w:rsidRPr="006F6E4B">
              <w:rPr>
                <w:b/>
                <w:bCs/>
                <w:i/>
                <w:sz w:val="24"/>
              </w:rPr>
              <w:t>Digital Human——The Evolution of the Digital Age</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0248A28A" w14:textId="4AE3955B" w:rsidR="00DF5836" w:rsidRPr="006F6E4B" w:rsidRDefault="008527EA">
            <w:pPr>
              <w:widowControl/>
              <w:spacing w:line="380" w:lineRule="exact"/>
              <w:jc w:val="center"/>
              <w:rPr>
                <w:w w:val="80"/>
                <w:sz w:val="24"/>
              </w:rPr>
            </w:pPr>
            <w:r w:rsidRPr="008527EA">
              <w:rPr>
                <w:w w:val="80"/>
                <w:sz w:val="24"/>
              </w:rPr>
              <w:t>2018.12.20</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518D0200" w14:textId="02C849B6" w:rsidR="00DF5836" w:rsidRPr="006F6E4B" w:rsidRDefault="006F6E4B">
            <w:pPr>
              <w:spacing w:line="380" w:lineRule="exact"/>
              <w:jc w:val="center"/>
              <w:rPr>
                <w:w w:val="80"/>
                <w:sz w:val="24"/>
              </w:rPr>
            </w:pPr>
            <w:r w:rsidRPr="006F6E4B">
              <w:rPr>
                <w:w w:val="80"/>
                <w:sz w:val="24"/>
              </w:rPr>
              <w:t>1510403119</w:t>
            </w:r>
          </w:p>
        </w:tc>
        <w:tc>
          <w:tcPr>
            <w:tcW w:w="992" w:type="dxa"/>
            <w:vAlign w:val="center"/>
          </w:tcPr>
          <w:p w14:paraId="29928CDF" w14:textId="77777777" w:rsidR="00DF5836" w:rsidRDefault="002E4E93">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21E4E3DA" w14:textId="58C07CCB" w:rsidR="00DF5836" w:rsidRDefault="006F6E4B">
            <w:pPr>
              <w:spacing w:line="380" w:lineRule="exact"/>
              <w:jc w:val="center"/>
              <w:rPr>
                <w:rFonts w:ascii="宋体" w:hAnsi="宋体"/>
                <w:w w:val="80"/>
                <w:sz w:val="24"/>
              </w:rPr>
            </w:pPr>
            <w:r>
              <w:rPr>
                <w:rFonts w:ascii="宋体" w:hAnsi="宋体"/>
                <w:w w:val="80"/>
                <w:sz w:val="24"/>
              </w:rPr>
              <w:t>罗元</w:t>
            </w:r>
          </w:p>
        </w:tc>
        <w:tc>
          <w:tcPr>
            <w:tcW w:w="1134" w:type="dxa"/>
            <w:vAlign w:val="center"/>
          </w:tcPr>
          <w:p w14:paraId="6505F3F1" w14:textId="77777777" w:rsidR="00DF5836" w:rsidRDefault="002E4E93">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449C68C0" w14:textId="5B8FDB66" w:rsidR="00DF5836" w:rsidRDefault="00DF5836">
            <w:pPr>
              <w:spacing w:line="380" w:lineRule="exact"/>
              <w:jc w:val="center"/>
              <w:rPr>
                <w:rFonts w:ascii="宋体" w:hAnsi="宋体"/>
                <w:w w:val="80"/>
                <w:sz w:val="24"/>
              </w:rPr>
            </w:pPr>
            <w:bookmarkStart w:id="0" w:name="_GoBack"/>
            <w:bookmarkEnd w:id="0"/>
          </w:p>
        </w:tc>
      </w:tr>
      <w:tr w:rsidR="00DF5836" w14:paraId="46911D0D" w14:textId="77777777">
        <w:trPr>
          <w:trHeight w:val="1905"/>
        </w:trPr>
        <w:tc>
          <w:tcPr>
            <w:tcW w:w="8789" w:type="dxa"/>
            <w:gridSpan w:val="6"/>
          </w:tcPr>
          <w:p w14:paraId="1463D532" w14:textId="77777777" w:rsidR="00DF5836" w:rsidRDefault="002E4E93" w:rsidP="006F6E4B">
            <w:pPr>
              <w:spacing w:line="360" w:lineRule="auto"/>
              <w:rPr>
                <w:rFonts w:ascii="宋体" w:hAnsi="宋体"/>
                <w:sz w:val="24"/>
              </w:rPr>
            </w:pPr>
            <w:r>
              <w:rPr>
                <w:b/>
                <w:bCs/>
                <w:sz w:val="24"/>
              </w:rPr>
              <w:t xml:space="preserve">Background of the </w:t>
            </w:r>
            <w:r>
              <w:rPr>
                <w:rFonts w:hint="eastAsia"/>
                <w:b/>
                <w:bCs/>
                <w:sz w:val="24"/>
              </w:rPr>
              <w:t>translation</w:t>
            </w:r>
          </w:p>
          <w:p w14:paraId="6F46BF6D" w14:textId="6365E8D9" w:rsidR="006F6E4B" w:rsidRPr="006F6E4B" w:rsidRDefault="006F6E4B" w:rsidP="00C64CD8">
            <w:pPr>
              <w:spacing w:line="360" w:lineRule="auto"/>
              <w:ind w:firstLineChars="200" w:firstLine="480"/>
              <w:rPr>
                <w:sz w:val="24"/>
              </w:rPr>
            </w:pPr>
            <w:r w:rsidRPr="006F6E4B">
              <w:rPr>
                <w:sz w:val="24"/>
              </w:rPr>
              <w:t>This trans</w:t>
            </w:r>
            <w:r w:rsidR="00504F64">
              <w:rPr>
                <w:sz w:val="24"/>
              </w:rPr>
              <w:t xml:space="preserve">lation task is the creation of </w:t>
            </w:r>
            <w:r w:rsidR="00504F64" w:rsidRPr="00504F64">
              <w:rPr>
                <w:i/>
                <w:sz w:val="24"/>
              </w:rPr>
              <w:t>Digital Human</w:t>
            </w:r>
            <w:r w:rsidRPr="006F6E4B">
              <w:rPr>
                <w:sz w:val="24"/>
              </w:rPr>
              <w:t xml:space="preserve"> by Chris Skinner. This b</w:t>
            </w:r>
            <w:r w:rsidR="000909E3">
              <w:rPr>
                <w:sz w:val="24"/>
              </w:rPr>
              <w:t>ook is financial popular scienc</w:t>
            </w:r>
            <w:r w:rsidR="000909E3">
              <w:rPr>
                <w:rFonts w:hint="eastAsia"/>
                <w:sz w:val="24"/>
              </w:rPr>
              <w:t xml:space="preserve">e book. </w:t>
            </w:r>
            <w:r w:rsidR="000909E3">
              <w:rPr>
                <w:sz w:val="24"/>
              </w:rPr>
              <w:t>I</w:t>
            </w:r>
            <w:r w:rsidRPr="006F6E4B">
              <w:rPr>
                <w:sz w:val="24"/>
              </w:rPr>
              <w:t xml:space="preserve">t will be published by </w:t>
            </w:r>
            <w:proofErr w:type="spellStart"/>
            <w:r w:rsidRPr="006F6E4B">
              <w:rPr>
                <w:sz w:val="24"/>
              </w:rPr>
              <w:t>Xiaoxiao</w:t>
            </w:r>
            <w:proofErr w:type="spellEnd"/>
            <w:r w:rsidRPr="006F6E4B">
              <w:rPr>
                <w:sz w:val="24"/>
              </w:rPr>
              <w:t xml:space="preserve"> Publishing House. Translators are required to translation according to the original style. The target language is Chinese. The target readers are technology and finance fans or </w:t>
            </w:r>
            <w:r w:rsidR="00430431">
              <w:rPr>
                <w:sz w:val="24"/>
              </w:rPr>
              <w:t xml:space="preserve">the </w:t>
            </w:r>
            <w:r w:rsidRPr="006F6E4B">
              <w:rPr>
                <w:sz w:val="24"/>
              </w:rPr>
              <w:t>ordinary. The project schedule is from 17 September 2018 to 21 October 2018. During this period, the author of the report acted as translator, reviser and typesetter.</w:t>
            </w:r>
          </w:p>
          <w:p w14:paraId="082AB954" w14:textId="77777777" w:rsidR="006F6E4B" w:rsidRPr="006F6E4B" w:rsidRDefault="006F6E4B" w:rsidP="006F6E4B">
            <w:pPr>
              <w:spacing w:line="360" w:lineRule="auto"/>
              <w:ind w:firstLineChars="200" w:firstLine="480"/>
              <w:rPr>
                <w:sz w:val="24"/>
              </w:rPr>
            </w:pPr>
            <w:r w:rsidRPr="006F6E4B">
              <w:rPr>
                <w:sz w:val="24"/>
              </w:rPr>
              <w:t xml:space="preserve">Implementation: </w:t>
            </w:r>
          </w:p>
          <w:p w14:paraId="6A148163" w14:textId="62409096" w:rsidR="006F6E4B" w:rsidRPr="006F6E4B" w:rsidRDefault="006F6E4B" w:rsidP="006F6E4B">
            <w:pPr>
              <w:spacing w:line="360" w:lineRule="auto"/>
              <w:ind w:firstLineChars="200" w:firstLine="480"/>
              <w:rPr>
                <w:sz w:val="24"/>
              </w:rPr>
            </w:pPr>
            <w:r w:rsidRPr="006F6E4B">
              <w:rPr>
                <w:sz w:val="24"/>
              </w:rPr>
              <w:t xml:space="preserve">2018.09.17-2018.09.20 </w:t>
            </w:r>
            <w:r w:rsidR="000909E3">
              <w:rPr>
                <w:rFonts w:hint="eastAsia"/>
                <w:sz w:val="24"/>
              </w:rPr>
              <w:t xml:space="preserve"> </w:t>
            </w:r>
            <w:r w:rsidRPr="006F6E4B">
              <w:rPr>
                <w:sz w:val="24"/>
              </w:rPr>
              <w:t>Extract proper nouns, complete the glossary</w:t>
            </w:r>
          </w:p>
          <w:p w14:paraId="2FB4A3CF" w14:textId="61F7B2F1" w:rsidR="006F6E4B" w:rsidRPr="006F6E4B" w:rsidRDefault="006F6E4B" w:rsidP="006F6E4B">
            <w:pPr>
              <w:spacing w:line="360" w:lineRule="auto"/>
              <w:ind w:firstLineChars="200" w:firstLine="480"/>
              <w:rPr>
                <w:sz w:val="24"/>
              </w:rPr>
            </w:pPr>
            <w:r w:rsidRPr="006F6E4B">
              <w:rPr>
                <w:sz w:val="24"/>
              </w:rPr>
              <w:t xml:space="preserve">2018.09.20-2018.10.04 </w:t>
            </w:r>
            <w:r w:rsidR="000909E3">
              <w:rPr>
                <w:rFonts w:hint="eastAsia"/>
                <w:sz w:val="24"/>
              </w:rPr>
              <w:t xml:space="preserve"> </w:t>
            </w:r>
            <w:r w:rsidRPr="006F6E4B">
              <w:rPr>
                <w:sz w:val="24"/>
              </w:rPr>
              <w:t>Complete the first draft</w:t>
            </w:r>
          </w:p>
          <w:p w14:paraId="3FFD04CE" w14:textId="7698A954" w:rsidR="006F6E4B" w:rsidRPr="006F6E4B" w:rsidRDefault="006F6E4B" w:rsidP="006F6E4B">
            <w:pPr>
              <w:spacing w:line="360" w:lineRule="auto"/>
              <w:ind w:firstLineChars="200" w:firstLine="480"/>
              <w:rPr>
                <w:sz w:val="24"/>
              </w:rPr>
            </w:pPr>
            <w:r w:rsidRPr="006F6E4B">
              <w:rPr>
                <w:sz w:val="24"/>
              </w:rPr>
              <w:t xml:space="preserve">2018.10.05-2018.10.09 </w:t>
            </w:r>
            <w:r w:rsidR="000909E3">
              <w:rPr>
                <w:rFonts w:hint="eastAsia"/>
                <w:sz w:val="24"/>
              </w:rPr>
              <w:t xml:space="preserve"> </w:t>
            </w:r>
            <w:r w:rsidRPr="006F6E4B">
              <w:rPr>
                <w:sz w:val="24"/>
              </w:rPr>
              <w:t>Complete the reviewing draft</w:t>
            </w:r>
          </w:p>
          <w:p w14:paraId="68AE2D0C" w14:textId="59A4FD4A" w:rsidR="006F6E4B" w:rsidRPr="006F6E4B" w:rsidRDefault="006F6E4B" w:rsidP="006F6E4B">
            <w:pPr>
              <w:spacing w:line="360" w:lineRule="auto"/>
              <w:ind w:firstLineChars="200" w:firstLine="480"/>
              <w:rPr>
                <w:sz w:val="24"/>
              </w:rPr>
            </w:pPr>
            <w:r w:rsidRPr="006F6E4B">
              <w:rPr>
                <w:sz w:val="24"/>
              </w:rPr>
              <w:t xml:space="preserve">2018.10.10-2018.10.15 </w:t>
            </w:r>
            <w:r w:rsidR="000909E3">
              <w:rPr>
                <w:rFonts w:hint="eastAsia"/>
                <w:sz w:val="24"/>
              </w:rPr>
              <w:t xml:space="preserve"> </w:t>
            </w:r>
            <w:r w:rsidRPr="006F6E4B">
              <w:rPr>
                <w:sz w:val="24"/>
              </w:rPr>
              <w:t>Complete final draft</w:t>
            </w:r>
          </w:p>
          <w:p w14:paraId="7D0319DF" w14:textId="2995F0CD" w:rsidR="006F6E4B" w:rsidRPr="006F6E4B" w:rsidRDefault="006F6E4B" w:rsidP="006F6E4B">
            <w:pPr>
              <w:spacing w:line="360" w:lineRule="auto"/>
              <w:ind w:firstLineChars="200" w:firstLine="480"/>
              <w:rPr>
                <w:sz w:val="24"/>
              </w:rPr>
            </w:pPr>
            <w:r w:rsidRPr="006F6E4B">
              <w:rPr>
                <w:sz w:val="24"/>
              </w:rPr>
              <w:t xml:space="preserve">2018.10.16-2018.10.19 </w:t>
            </w:r>
            <w:r w:rsidR="000909E3">
              <w:rPr>
                <w:rFonts w:hint="eastAsia"/>
                <w:sz w:val="24"/>
              </w:rPr>
              <w:t xml:space="preserve"> </w:t>
            </w:r>
            <w:r w:rsidRPr="006F6E4B">
              <w:rPr>
                <w:sz w:val="24"/>
              </w:rPr>
              <w:t>Finish product</w:t>
            </w:r>
          </w:p>
          <w:p w14:paraId="7B046B28" w14:textId="77777777" w:rsidR="006F6E4B" w:rsidRPr="006F6E4B" w:rsidRDefault="006F6E4B" w:rsidP="006F6E4B">
            <w:pPr>
              <w:spacing w:line="360" w:lineRule="auto"/>
              <w:ind w:firstLineChars="200" w:firstLine="480"/>
              <w:rPr>
                <w:sz w:val="24"/>
              </w:rPr>
            </w:pPr>
            <w:r w:rsidRPr="006F6E4B">
              <w:rPr>
                <w:sz w:val="24"/>
              </w:rPr>
              <w:t xml:space="preserve">Chris Skinner is a freelance writer and independent critic in the financial markets and financial technology sector. He has published best-selling books such as </w:t>
            </w:r>
            <w:r w:rsidRPr="00E51D99">
              <w:rPr>
                <w:i/>
                <w:sz w:val="24"/>
              </w:rPr>
              <w:t>Digital Bank</w:t>
            </w:r>
            <w:r w:rsidRPr="006F6E4B">
              <w:rPr>
                <w:sz w:val="24"/>
              </w:rPr>
              <w:t xml:space="preserve">, </w:t>
            </w:r>
            <w:proofErr w:type="spellStart"/>
            <w:r w:rsidRPr="00E51D99">
              <w:rPr>
                <w:i/>
                <w:sz w:val="24"/>
              </w:rPr>
              <w:t>ValueWeb</w:t>
            </w:r>
            <w:proofErr w:type="spellEnd"/>
            <w:r w:rsidRPr="006F6E4B">
              <w:rPr>
                <w:sz w:val="24"/>
              </w:rPr>
              <w:t xml:space="preserve"> and </w:t>
            </w:r>
            <w:r w:rsidRPr="00E51D99">
              <w:rPr>
                <w:i/>
                <w:sz w:val="24"/>
              </w:rPr>
              <w:t>Digital Human</w:t>
            </w:r>
            <w:r w:rsidRPr="006F6E4B">
              <w:rPr>
                <w:sz w:val="24"/>
              </w:rPr>
              <w:t>. He is a permanent commentator for the banking industry at BBC News, Sky News and CNBC. He has held various senior positions in financial technology companies.</w:t>
            </w:r>
          </w:p>
          <w:p w14:paraId="738FD424" w14:textId="36936911" w:rsidR="006F6E4B" w:rsidRPr="006F6E4B" w:rsidRDefault="006F6E4B" w:rsidP="006F6E4B">
            <w:pPr>
              <w:spacing w:line="360" w:lineRule="auto"/>
              <w:ind w:firstLineChars="200" w:firstLine="480"/>
              <w:rPr>
                <w:sz w:val="24"/>
              </w:rPr>
            </w:pPr>
            <w:r w:rsidRPr="00E51D99">
              <w:rPr>
                <w:i/>
                <w:sz w:val="24"/>
              </w:rPr>
              <w:t>Digital Human</w:t>
            </w:r>
            <w:r w:rsidRPr="006F6E4B">
              <w:rPr>
                <w:sz w:val="24"/>
              </w:rPr>
              <w:t xml:space="preserve"> focuses on the development of the digital age of human beings, covering science, technologies, businesses and finances. The second chapter, </w:t>
            </w:r>
            <w:r w:rsidRPr="00E51D99">
              <w:rPr>
                <w:i/>
                <w:sz w:val="24"/>
              </w:rPr>
              <w:t>The Evolution of the Digital Age</w:t>
            </w:r>
            <w:r w:rsidRPr="006F6E4B">
              <w:rPr>
                <w:sz w:val="24"/>
              </w:rPr>
              <w:t>, is the part translated by the author of this report. This section focuses on the history and future of the Interne</w:t>
            </w:r>
            <w:r w:rsidR="000909E3">
              <w:rPr>
                <w:sz w:val="24"/>
              </w:rPr>
              <w:t>t and computer in the digital a</w:t>
            </w:r>
            <w:r w:rsidR="000909E3">
              <w:rPr>
                <w:rFonts w:hint="eastAsia"/>
                <w:sz w:val="24"/>
              </w:rPr>
              <w:t>ge.</w:t>
            </w:r>
            <w:r w:rsidR="000909E3">
              <w:t xml:space="preserve"> </w:t>
            </w:r>
            <w:r w:rsidR="000909E3" w:rsidRPr="000909E3">
              <w:rPr>
                <w:sz w:val="24"/>
              </w:rPr>
              <w:lastRenderedPageBreak/>
              <w:t>In the future, the development of the Internet and computers will become more intelligent.</w:t>
            </w:r>
            <w:r w:rsidRPr="006F6E4B">
              <w:rPr>
                <w:sz w:val="24"/>
              </w:rPr>
              <w:t xml:space="preserve"> It also involves people, companies and proper nouns related to the origin and development of the Internet and computers.</w:t>
            </w:r>
          </w:p>
          <w:p w14:paraId="693C3A2F" w14:textId="0FAAA9E3" w:rsidR="00DF5836" w:rsidRPr="006F6E4B" w:rsidRDefault="006F6E4B" w:rsidP="0031774D">
            <w:pPr>
              <w:spacing w:line="360" w:lineRule="auto"/>
              <w:ind w:firstLineChars="200" w:firstLine="480"/>
              <w:rPr>
                <w:sz w:val="24"/>
              </w:rPr>
            </w:pPr>
            <w:r w:rsidRPr="006F6E4B">
              <w:rPr>
                <w:sz w:val="24"/>
              </w:rPr>
              <w:t xml:space="preserve">Through this translation, it not only enriches the </w:t>
            </w:r>
            <w:r w:rsidR="000909E3">
              <w:rPr>
                <w:rFonts w:hint="eastAsia"/>
                <w:sz w:val="24"/>
              </w:rPr>
              <w:t>translator</w:t>
            </w:r>
            <w:r w:rsidRPr="006F6E4B">
              <w:rPr>
                <w:sz w:val="24"/>
              </w:rPr>
              <w:t xml:space="preserve">'s translation experience, but also learns </w:t>
            </w:r>
            <w:r w:rsidR="000909E3">
              <w:rPr>
                <w:rFonts w:hint="eastAsia"/>
                <w:sz w:val="24"/>
              </w:rPr>
              <w:t xml:space="preserve">knowledge </w:t>
            </w:r>
            <w:r w:rsidRPr="006F6E4B">
              <w:rPr>
                <w:sz w:val="24"/>
              </w:rPr>
              <w:t xml:space="preserve">about the Internet and computer. </w:t>
            </w:r>
            <w:r w:rsidR="00E51D99" w:rsidRPr="00E51D99">
              <w:rPr>
                <w:sz w:val="24"/>
              </w:rPr>
              <w:t>The translator also has mastered how to translate this type of text.</w:t>
            </w:r>
            <w:r w:rsidRPr="006F6E4B">
              <w:rPr>
                <w:sz w:val="24"/>
              </w:rPr>
              <w:t xml:space="preserve"> At the same time, the </w:t>
            </w:r>
            <w:r w:rsidR="00E51D99">
              <w:rPr>
                <w:rFonts w:hint="eastAsia"/>
                <w:sz w:val="24"/>
              </w:rPr>
              <w:t>translator</w:t>
            </w:r>
            <w:r w:rsidRPr="006F6E4B">
              <w:rPr>
                <w:sz w:val="24"/>
              </w:rPr>
              <w:t xml:space="preserve"> used the functional equivalence translation theory to translate the source text. It can also be used for reference by others. </w:t>
            </w:r>
            <w:r w:rsidR="0031774D">
              <w:rPr>
                <w:rFonts w:hint="eastAsia"/>
                <w:sz w:val="24"/>
              </w:rPr>
              <w:t>I</w:t>
            </w:r>
            <w:r w:rsidR="0031774D" w:rsidRPr="0031774D">
              <w:rPr>
                <w:sz w:val="24"/>
              </w:rPr>
              <w:t>t provides a reference for other translators to translate us</w:t>
            </w:r>
            <w:r w:rsidR="0031774D">
              <w:rPr>
                <w:rFonts w:hint="eastAsia"/>
                <w:sz w:val="24"/>
              </w:rPr>
              <w:t>ing</w:t>
            </w:r>
            <w:r w:rsidR="0031774D" w:rsidRPr="0031774D">
              <w:rPr>
                <w:sz w:val="24"/>
              </w:rPr>
              <w:t xml:space="preserve"> the translation strategy of domestication, the translation method of free translation and the translation techniques of addition and division</w:t>
            </w:r>
            <w:r w:rsidRPr="006F6E4B">
              <w:rPr>
                <w:sz w:val="24"/>
              </w:rPr>
              <w:t>. The reorganizing and translating proper nouns for the text can be viewed and applied to translation practice by others.</w:t>
            </w:r>
          </w:p>
        </w:tc>
      </w:tr>
      <w:tr w:rsidR="00DF5836" w14:paraId="0012408F" w14:textId="77777777">
        <w:trPr>
          <w:trHeight w:val="3932"/>
        </w:trPr>
        <w:tc>
          <w:tcPr>
            <w:tcW w:w="8789" w:type="dxa"/>
            <w:gridSpan w:val="6"/>
          </w:tcPr>
          <w:p w14:paraId="48145EDA" w14:textId="77777777" w:rsidR="00DF5836" w:rsidRPr="006F6E4B" w:rsidRDefault="002E4E93" w:rsidP="006F6E4B">
            <w:pPr>
              <w:spacing w:line="360" w:lineRule="auto"/>
              <w:rPr>
                <w:bCs/>
                <w:sz w:val="24"/>
              </w:rPr>
            </w:pPr>
            <w:r w:rsidRPr="006F6E4B">
              <w:rPr>
                <w:b/>
                <w:sz w:val="24"/>
              </w:rPr>
              <w:lastRenderedPageBreak/>
              <w:t>Contents of the translation report</w:t>
            </w:r>
            <w:r w:rsidRPr="006F6E4B">
              <w:rPr>
                <w:sz w:val="24"/>
              </w:rPr>
              <w:t xml:space="preserve"> </w:t>
            </w:r>
            <w:r w:rsidRPr="006F6E4B">
              <w:rPr>
                <w:bCs/>
                <w:sz w:val="24"/>
              </w:rPr>
              <w:t xml:space="preserve"> </w:t>
            </w:r>
          </w:p>
          <w:p w14:paraId="1FBA9554" w14:textId="56136773" w:rsidR="006F6E4B" w:rsidRPr="006F6E4B" w:rsidRDefault="006F6E4B" w:rsidP="006F6E4B">
            <w:pPr>
              <w:spacing w:line="360" w:lineRule="auto"/>
              <w:ind w:firstLineChars="200" w:firstLine="480"/>
              <w:rPr>
                <w:sz w:val="24"/>
              </w:rPr>
            </w:pPr>
            <w:r w:rsidRPr="006F6E4B">
              <w:rPr>
                <w:sz w:val="24"/>
              </w:rPr>
              <w:t>The source text belongs to</w:t>
            </w:r>
            <w:r w:rsidR="000909E3">
              <w:rPr>
                <w:sz w:val="24"/>
              </w:rPr>
              <w:t xml:space="preserve"> scientific and technical tex</w:t>
            </w:r>
            <w:r w:rsidR="000909E3">
              <w:rPr>
                <w:rFonts w:hint="eastAsia"/>
                <w:sz w:val="24"/>
              </w:rPr>
              <w:t xml:space="preserve">t. </w:t>
            </w:r>
            <w:r w:rsidR="000909E3">
              <w:rPr>
                <w:sz w:val="24"/>
              </w:rPr>
              <w:t>T</w:t>
            </w:r>
            <w:r w:rsidR="00DD6813" w:rsidRPr="00DD6813">
              <w:rPr>
                <w:sz w:val="24"/>
              </w:rPr>
              <w:t xml:space="preserve">he language style of the source </w:t>
            </w:r>
            <w:r w:rsidR="000909E3">
              <w:rPr>
                <w:rFonts w:hint="eastAsia"/>
                <w:sz w:val="24"/>
              </w:rPr>
              <w:t>text</w:t>
            </w:r>
            <w:r w:rsidR="00DD6813" w:rsidRPr="00DD6813">
              <w:rPr>
                <w:sz w:val="24"/>
              </w:rPr>
              <w:t xml:space="preserve"> is rigorous, objecti</w:t>
            </w:r>
            <w:r w:rsidR="00DD6813">
              <w:rPr>
                <w:sz w:val="24"/>
              </w:rPr>
              <w:t>ve, accurate and terminological</w:t>
            </w:r>
            <w:r w:rsidR="00DD6813">
              <w:rPr>
                <w:rFonts w:hint="eastAsia"/>
                <w:sz w:val="24"/>
              </w:rPr>
              <w:t xml:space="preserve">. </w:t>
            </w:r>
            <w:r w:rsidRPr="006F6E4B">
              <w:rPr>
                <w:sz w:val="24"/>
              </w:rPr>
              <w:t>There are a large number of long complex sentences in the text. The source text involves</w:t>
            </w:r>
            <w:r w:rsidR="00430431">
              <w:rPr>
                <w:sz w:val="24"/>
              </w:rPr>
              <w:t xml:space="preserve"> </w:t>
            </w:r>
            <w:r w:rsidR="00430431">
              <w:rPr>
                <w:rFonts w:hint="eastAsia"/>
                <w:sz w:val="24"/>
              </w:rPr>
              <w:t>the</w:t>
            </w:r>
            <w:r w:rsidRPr="006F6E4B">
              <w:rPr>
                <w:sz w:val="24"/>
              </w:rPr>
              <w:t xml:space="preserve"> history about the development of the Internet and computers, and the sentence tenses are mostly past tense. The sentence involves many proper nouns such as the In</w:t>
            </w:r>
            <w:r w:rsidR="00E51D99">
              <w:rPr>
                <w:sz w:val="24"/>
              </w:rPr>
              <w:t>ternet, computers, company</w:t>
            </w:r>
            <w:r w:rsidRPr="006F6E4B">
              <w:rPr>
                <w:sz w:val="24"/>
              </w:rPr>
              <w:t>, and person names.</w:t>
            </w:r>
          </w:p>
          <w:p w14:paraId="00B811BF" w14:textId="77777777" w:rsidR="006F6E4B" w:rsidRPr="00E51D99" w:rsidRDefault="006F6E4B" w:rsidP="006F6E4B">
            <w:pPr>
              <w:spacing w:line="360" w:lineRule="auto"/>
              <w:ind w:firstLineChars="200" w:firstLine="480"/>
              <w:rPr>
                <w:sz w:val="24"/>
              </w:rPr>
            </w:pPr>
          </w:p>
          <w:p w14:paraId="0895E580" w14:textId="77777777" w:rsidR="006F6E4B" w:rsidRPr="006F6E4B" w:rsidRDefault="006F6E4B" w:rsidP="006F6E4B">
            <w:pPr>
              <w:spacing w:line="360" w:lineRule="auto"/>
              <w:ind w:firstLineChars="200" w:firstLine="480"/>
              <w:rPr>
                <w:sz w:val="24"/>
              </w:rPr>
            </w:pPr>
            <w:r w:rsidRPr="006F6E4B">
              <w:rPr>
                <w:sz w:val="24"/>
              </w:rPr>
              <w:t>Pre-translation Preparation:</w:t>
            </w:r>
          </w:p>
          <w:p w14:paraId="79921D9D" w14:textId="77777777" w:rsidR="006F6E4B" w:rsidRPr="006F6E4B" w:rsidRDefault="006F6E4B" w:rsidP="006F6E4B">
            <w:pPr>
              <w:spacing w:line="360" w:lineRule="auto"/>
              <w:ind w:firstLineChars="200" w:firstLine="480"/>
              <w:rPr>
                <w:sz w:val="24"/>
              </w:rPr>
            </w:pPr>
            <w:r w:rsidRPr="006F6E4B">
              <w:rPr>
                <w:sz w:val="24"/>
              </w:rPr>
              <w:t>1. Literature review:</w:t>
            </w:r>
          </w:p>
          <w:p w14:paraId="75870020" w14:textId="36ED8D2F" w:rsidR="006F6E4B" w:rsidRPr="006F6E4B" w:rsidRDefault="006F6E4B" w:rsidP="006F6E4B">
            <w:pPr>
              <w:spacing w:line="360" w:lineRule="auto"/>
              <w:ind w:firstLineChars="200" w:firstLine="480"/>
              <w:rPr>
                <w:sz w:val="24"/>
              </w:rPr>
            </w:pPr>
            <w:r w:rsidRPr="006F6E4B">
              <w:rPr>
                <w:sz w:val="24"/>
              </w:rPr>
              <w:t>This translation refers to a lot of literature. B</w:t>
            </w:r>
            <w:r w:rsidR="00DD6813">
              <w:rPr>
                <w:sz w:val="24"/>
              </w:rPr>
              <w:t>efore the translation, the translator</w:t>
            </w:r>
            <w:r w:rsidR="00DD6813">
              <w:rPr>
                <w:rFonts w:hint="eastAsia"/>
                <w:sz w:val="24"/>
              </w:rPr>
              <w:t xml:space="preserve"> </w:t>
            </w:r>
            <w:r w:rsidRPr="006F6E4B">
              <w:rPr>
                <w:sz w:val="24"/>
              </w:rPr>
              <w:t>read the Chris Skinner</w:t>
            </w:r>
            <w:proofErr w:type="gramStart"/>
            <w:r w:rsidRPr="006F6E4B">
              <w:rPr>
                <w:sz w:val="24"/>
              </w:rPr>
              <w:t>’</w:t>
            </w:r>
            <w:proofErr w:type="gramEnd"/>
            <w:r w:rsidRPr="006F6E4B">
              <w:rPr>
                <w:sz w:val="24"/>
              </w:rPr>
              <w:t>s other work —</w:t>
            </w:r>
            <w:proofErr w:type="spellStart"/>
            <w:r w:rsidRPr="00E51D99">
              <w:rPr>
                <w:i/>
                <w:sz w:val="24"/>
              </w:rPr>
              <w:t>Valueweb</w:t>
            </w:r>
            <w:proofErr w:type="spellEnd"/>
            <w:r w:rsidRPr="006F6E4B">
              <w:rPr>
                <w:sz w:val="24"/>
              </w:rPr>
              <w:t xml:space="preserve"> (Chinese name is </w:t>
            </w:r>
            <w:r w:rsidRPr="006F6E4B">
              <w:rPr>
                <w:sz w:val="24"/>
              </w:rPr>
              <w:t>《</w:t>
            </w:r>
            <w:r w:rsidRPr="006F6E4B">
              <w:rPr>
                <w:sz w:val="24"/>
              </w:rPr>
              <w:t>FinTech</w:t>
            </w:r>
            <w:r w:rsidRPr="006F6E4B">
              <w:rPr>
                <w:sz w:val="24"/>
              </w:rPr>
              <w:t>，金融科技时代的来临》</w:t>
            </w:r>
            <w:r w:rsidRPr="006F6E4B">
              <w:rPr>
                <w:sz w:val="24"/>
              </w:rPr>
              <w:t xml:space="preserve">) and read the </w:t>
            </w:r>
            <w:r w:rsidRPr="00E51D99">
              <w:rPr>
                <w:i/>
                <w:sz w:val="24"/>
              </w:rPr>
              <w:t>Turing and the ACM Turing Award: In Commemoration of the 70th Anniversary of the World</w:t>
            </w:r>
            <w:proofErr w:type="gramStart"/>
            <w:r w:rsidRPr="00E51D99">
              <w:rPr>
                <w:i/>
                <w:sz w:val="24"/>
              </w:rPr>
              <w:t>’</w:t>
            </w:r>
            <w:proofErr w:type="gramEnd"/>
            <w:r w:rsidRPr="00E51D99">
              <w:rPr>
                <w:i/>
                <w:sz w:val="24"/>
              </w:rPr>
              <w:t>s First Computer ENIAC</w:t>
            </w:r>
            <w:r w:rsidRPr="006F6E4B">
              <w:rPr>
                <w:sz w:val="24"/>
              </w:rPr>
              <w:t xml:space="preserve"> (</w:t>
            </w:r>
            <w:r w:rsidRPr="006F6E4B">
              <w:rPr>
                <w:sz w:val="24"/>
              </w:rPr>
              <w:t>吴鹤龄、崔林著作的《图灵和</w:t>
            </w:r>
            <w:r w:rsidRPr="006F6E4B">
              <w:rPr>
                <w:sz w:val="24"/>
              </w:rPr>
              <w:t>ACM</w:t>
            </w:r>
            <w:r w:rsidRPr="006F6E4B">
              <w:rPr>
                <w:sz w:val="24"/>
              </w:rPr>
              <w:t>图灵奖》（第五版）</w:t>
            </w:r>
            <w:r w:rsidRPr="006F6E4B">
              <w:rPr>
                <w:sz w:val="24"/>
              </w:rPr>
              <w:t xml:space="preserve">) as parallel texts. </w:t>
            </w:r>
            <w:r w:rsidRPr="00DE145F">
              <w:rPr>
                <w:i/>
                <w:sz w:val="24"/>
              </w:rPr>
              <w:t xml:space="preserve">Concise </w:t>
            </w:r>
            <w:r w:rsidR="00DE145F" w:rsidRPr="00DE145F">
              <w:rPr>
                <w:rFonts w:hint="eastAsia"/>
                <w:i/>
                <w:sz w:val="24"/>
              </w:rPr>
              <w:t>Course</w:t>
            </w:r>
            <w:r w:rsidRPr="00DE145F">
              <w:rPr>
                <w:i/>
                <w:sz w:val="24"/>
              </w:rPr>
              <w:t xml:space="preserve"> on Translation Theory and Practice</w:t>
            </w:r>
            <w:r w:rsidRPr="006F6E4B">
              <w:rPr>
                <w:sz w:val="24"/>
              </w:rPr>
              <w:t xml:space="preserve"> (</w:t>
            </w:r>
            <w:r w:rsidRPr="006F6E4B">
              <w:rPr>
                <w:sz w:val="24"/>
              </w:rPr>
              <w:t>《翻译理论与实践简明教程》</w:t>
            </w:r>
            <w:r w:rsidRPr="006F6E4B">
              <w:rPr>
                <w:sz w:val="24"/>
              </w:rPr>
              <w:t xml:space="preserve">)and </w:t>
            </w:r>
            <w:r w:rsidRPr="00DE145F">
              <w:rPr>
                <w:i/>
                <w:sz w:val="24"/>
              </w:rPr>
              <w:t>Confusion of Concepts in Translation Studies: Translation Strategies, Translation Methods and Translation Skills</w:t>
            </w:r>
            <w:r w:rsidRPr="006F6E4B">
              <w:rPr>
                <w:sz w:val="24"/>
              </w:rPr>
              <w:t xml:space="preserve"> (</w:t>
            </w:r>
            <w:r w:rsidRPr="006F6E4B">
              <w:rPr>
                <w:sz w:val="24"/>
              </w:rPr>
              <w:t>《翻译研究中的概念混淆</w:t>
            </w:r>
            <w:r w:rsidRPr="006F6E4B">
              <w:rPr>
                <w:sz w:val="24"/>
              </w:rPr>
              <w:t>——</w:t>
            </w:r>
            <w:r w:rsidRPr="006F6E4B">
              <w:rPr>
                <w:sz w:val="24"/>
              </w:rPr>
              <w:t>以</w:t>
            </w:r>
            <w:r w:rsidRPr="006F6E4B">
              <w:rPr>
                <w:sz w:val="24"/>
              </w:rPr>
              <w:t>“</w:t>
            </w:r>
            <w:r w:rsidRPr="006F6E4B">
              <w:rPr>
                <w:sz w:val="24"/>
              </w:rPr>
              <w:t>翻译策略</w:t>
            </w:r>
            <w:r w:rsidRPr="006F6E4B">
              <w:rPr>
                <w:sz w:val="24"/>
              </w:rPr>
              <w:t>”</w:t>
            </w:r>
            <w:r w:rsidRPr="006F6E4B">
              <w:rPr>
                <w:sz w:val="24"/>
              </w:rPr>
              <w:t>、</w:t>
            </w:r>
            <w:r w:rsidRPr="006F6E4B">
              <w:rPr>
                <w:sz w:val="24"/>
              </w:rPr>
              <w:t>“</w:t>
            </w:r>
            <w:r w:rsidRPr="006F6E4B">
              <w:rPr>
                <w:sz w:val="24"/>
              </w:rPr>
              <w:t>翻译方法</w:t>
            </w:r>
            <w:r w:rsidRPr="006F6E4B">
              <w:rPr>
                <w:sz w:val="24"/>
              </w:rPr>
              <w:t>”</w:t>
            </w:r>
            <w:r w:rsidRPr="006F6E4B">
              <w:rPr>
                <w:sz w:val="24"/>
              </w:rPr>
              <w:t>和</w:t>
            </w:r>
            <w:r w:rsidRPr="006F6E4B">
              <w:rPr>
                <w:sz w:val="24"/>
              </w:rPr>
              <w:t>“</w:t>
            </w:r>
            <w:r w:rsidRPr="006F6E4B">
              <w:rPr>
                <w:sz w:val="24"/>
              </w:rPr>
              <w:t>翻译技巧</w:t>
            </w:r>
            <w:r w:rsidRPr="006F6E4B">
              <w:rPr>
                <w:sz w:val="24"/>
              </w:rPr>
              <w:t>”</w:t>
            </w:r>
            <w:r w:rsidRPr="006F6E4B">
              <w:rPr>
                <w:sz w:val="24"/>
              </w:rPr>
              <w:t>为例》</w:t>
            </w:r>
            <w:r w:rsidRPr="006F6E4B">
              <w:rPr>
                <w:sz w:val="24"/>
              </w:rPr>
              <w:t>) serve as the main support of translation theory.</w:t>
            </w:r>
          </w:p>
          <w:p w14:paraId="571CC1A3" w14:textId="77777777" w:rsidR="006F6E4B" w:rsidRPr="006F6E4B" w:rsidRDefault="006F6E4B" w:rsidP="006F6E4B">
            <w:pPr>
              <w:spacing w:line="360" w:lineRule="auto"/>
              <w:ind w:firstLineChars="200" w:firstLine="480"/>
              <w:rPr>
                <w:sz w:val="24"/>
              </w:rPr>
            </w:pPr>
            <w:r w:rsidRPr="006F6E4B">
              <w:rPr>
                <w:sz w:val="24"/>
              </w:rPr>
              <w:t>2. Preparation of Translation Materials:</w:t>
            </w:r>
          </w:p>
          <w:p w14:paraId="053D675B" w14:textId="46756740" w:rsidR="006F6E4B" w:rsidRPr="006F6E4B" w:rsidRDefault="006F6E4B" w:rsidP="000909E3">
            <w:pPr>
              <w:spacing w:line="360" w:lineRule="auto"/>
              <w:ind w:firstLineChars="200" w:firstLine="480"/>
              <w:rPr>
                <w:sz w:val="24"/>
              </w:rPr>
            </w:pPr>
            <w:r w:rsidRPr="000909E3">
              <w:rPr>
                <w:sz w:val="24"/>
              </w:rPr>
              <w:lastRenderedPageBreak/>
              <w:t>Translation tools:</w:t>
            </w:r>
            <w:r w:rsidRPr="006F6E4B">
              <w:rPr>
                <w:sz w:val="24"/>
              </w:rPr>
              <w:t xml:space="preserve"> Google Translate, Tencent Translation, Bing, CNKI, Microsoft </w:t>
            </w:r>
            <w:r w:rsidR="00DD6813">
              <w:rPr>
                <w:sz w:val="24"/>
              </w:rPr>
              <w:t>Word, Photoshop, Adobe Acrobat,</w:t>
            </w:r>
            <w:r w:rsidR="00DD6813">
              <w:rPr>
                <w:rFonts w:hint="eastAsia"/>
                <w:sz w:val="24"/>
              </w:rPr>
              <w:t xml:space="preserve"> </w:t>
            </w:r>
            <w:proofErr w:type="spellStart"/>
            <w:r w:rsidRPr="006F6E4B">
              <w:rPr>
                <w:sz w:val="24"/>
              </w:rPr>
              <w:t>Tmxmall</w:t>
            </w:r>
            <w:proofErr w:type="spellEnd"/>
            <w:r w:rsidRPr="006F6E4B">
              <w:rPr>
                <w:sz w:val="24"/>
              </w:rPr>
              <w:t xml:space="preserve">, </w:t>
            </w:r>
            <w:r w:rsidRPr="00DE145F">
              <w:rPr>
                <w:i/>
                <w:sz w:val="24"/>
              </w:rPr>
              <w:t>Oxford Advanced Learner</w:t>
            </w:r>
            <w:proofErr w:type="gramStart"/>
            <w:r w:rsidRPr="00DE145F">
              <w:rPr>
                <w:i/>
                <w:sz w:val="24"/>
              </w:rPr>
              <w:t>’</w:t>
            </w:r>
            <w:proofErr w:type="gramEnd"/>
            <w:r w:rsidRPr="00DE145F">
              <w:rPr>
                <w:i/>
                <w:sz w:val="24"/>
              </w:rPr>
              <w:t>s English-Chinese Dictionary, The Chinese-English Dictionary of Science and technology</w:t>
            </w:r>
            <w:r w:rsidRPr="006F6E4B">
              <w:rPr>
                <w:sz w:val="24"/>
              </w:rPr>
              <w:t xml:space="preserve"> (</w:t>
            </w:r>
            <w:r w:rsidRPr="006F6E4B">
              <w:rPr>
                <w:sz w:val="24"/>
              </w:rPr>
              <w:t>汉英科技大辞典</w:t>
            </w:r>
            <w:r w:rsidRPr="006F6E4B">
              <w:rPr>
                <w:sz w:val="24"/>
              </w:rPr>
              <w:t>)</w:t>
            </w:r>
          </w:p>
          <w:p w14:paraId="1FB2B912" w14:textId="163835B7" w:rsidR="006F6E4B" w:rsidRPr="006F6E4B" w:rsidRDefault="006F6E4B" w:rsidP="000909E3">
            <w:pPr>
              <w:spacing w:line="360" w:lineRule="auto"/>
              <w:ind w:firstLineChars="200" w:firstLine="480"/>
              <w:rPr>
                <w:sz w:val="24"/>
              </w:rPr>
            </w:pPr>
            <w:r w:rsidRPr="000909E3">
              <w:rPr>
                <w:sz w:val="24"/>
              </w:rPr>
              <w:t>Parallel text</w:t>
            </w:r>
            <w:r w:rsidR="00430431" w:rsidRPr="000909E3">
              <w:rPr>
                <w:sz w:val="24"/>
              </w:rPr>
              <w:t xml:space="preserve"> </w:t>
            </w:r>
            <w:r w:rsidR="00430431" w:rsidRPr="000909E3">
              <w:rPr>
                <w:rFonts w:hint="eastAsia"/>
                <w:sz w:val="24"/>
              </w:rPr>
              <w:t>and</w:t>
            </w:r>
            <w:r w:rsidR="00DD6813" w:rsidRPr="000909E3">
              <w:rPr>
                <w:rFonts w:hint="eastAsia"/>
                <w:sz w:val="24"/>
              </w:rPr>
              <w:t xml:space="preserve"> </w:t>
            </w:r>
            <w:r w:rsidRPr="000909E3">
              <w:rPr>
                <w:sz w:val="24"/>
              </w:rPr>
              <w:t>terminology preparation:</w:t>
            </w:r>
            <w:r w:rsidRPr="006F6E4B">
              <w:rPr>
                <w:sz w:val="24"/>
              </w:rPr>
              <w:t xml:space="preserve"> Parallel text reference </w:t>
            </w:r>
            <w:proofErr w:type="spellStart"/>
            <w:r w:rsidRPr="00DE145F">
              <w:rPr>
                <w:i/>
                <w:sz w:val="24"/>
              </w:rPr>
              <w:t>Valueweb</w:t>
            </w:r>
            <w:proofErr w:type="spellEnd"/>
            <w:r w:rsidRPr="006F6E4B">
              <w:rPr>
                <w:sz w:val="24"/>
              </w:rPr>
              <w:t xml:space="preserve"> (Chinese name is </w:t>
            </w:r>
            <w:r w:rsidRPr="006F6E4B">
              <w:rPr>
                <w:sz w:val="24"/>
              </w:rPr>
              <w:t>《</w:t>
            </w:r>
            <w:r w:rsidRPr="006F6E4B">
              <w:rPr>
                <w:sz w:val="24"/>
              </w:rPr>
              <w:t>FinTech</w:t>
            </w:r>
            <w:r w:rsidRPr="006F6E4B">
              <w:rPr>
                <w:sz w:val="24"/>
              </w:rPr>
              <w:t>，金融科技时代的来临》</w:t>
            </w:r>
            <w:r w:rsidRPr="006F6E4B">
              <w:rPr>
                <w:sz w:val="24"/>
              </w:rPr>
              <w:t>) and the Chinese translation of the author's other works and the T</w:t>
            </w:r>
            <w:r w:rsidRPr="00DE145F">
              <w:rPr>
                <w:i/>
                <w:sz w:val="24"/>
              </w:rPr>
              <w:t>uring and the ACM Turing Award: In Commemoration of the 70th Anniversary of the World</w:t>
            </w:r>
            <w:proofErr w:type="gramStart"/>
            <w:r w:rsidRPr="00DE145F">
              <w:rPr>
                <w:i/>
                <w:sz w:val="24"/>
              </w:rPr>
              <w:t>’</w:t>
            </w:r>
            <w:proofErr w:type="gramEnd"/>
            <w:r w:rsidRPr="00DE145F">
              <w:rPr>
                <w:i/>
                <w:sz w:val="24"/>
              </w:rPr>
              <w:t>s First Computer ENIAC</w:t>
            </w:r>
            <w:r w:rsidRPr="006F6E4B">
              <w:rPr>
                <w:sz w:val="24"/>
              </w:rPr>
              <w:t xml:space="preserve"> (</w:t>
            </w:r>
            <w:r w:rsidRPr="006F6E4B">
              <w:rPr>
                <w:sz w:val="24"/>
              </w:rPr>
              <w:t>吴鹤龄、崔林著作的《图灵和</w:t>
            </w:r>
            <w:r w:rsidRPr="006F6E4B">
              <w:rPr>
                <w:sz w:val="24"/>
              </w:rPr>
              <w:t>ACM</w:t>
            </w:r>
            <w:r w:rsidRPr="006F6E4B">
              <w:rPr>
                <w:sz w:val="24"/>
              </w:rPr>
              <w:t>图灵奖》（第五版）</w:t>
            </w:r>
            <w:r w:rsidRPr="006F6E4B">
              <w:rPr>
                <w:sz w:val="24"/>
              </w:rPr>
              <w:t xml:space="preserve">). </w:t>
            </w:r>
            <w:r w:rsidR="00DD6813">
              <w:rPr>
                <w:sz w:val="24"/>
              </w:rPr>
              <w:t>The terminology</w:t>
            </w:r>
            <w:r w:rsidR="00DD6813" w:rsidRPr="00DD6813">
              <w:rPr>
                <w:sz w:val="24"/>
              </w:rPr>
              <w:t xml:space="preserve"> extracts the frequency of proper nouns in the source text through </w:t>
            </w:r>
            <w:proofErr w:type="spellStart"/>
            <w:r w:rsidR="00DE145F">
              <w:rPr>
                <w:rFonts w:hint="eastAsia"/>
                <w:sz w:val="24"/>
              </w:rPr>
              <w:t>T</w:t>
            </w:r>
            <w:r w:rsidR="00DD6813" w:rsidRPr="00DD6813">
              <w:rPr>
                <w:sz w:val="24"/>
              </w:rPr>
              <w:t>mxmall</w:t>
            </w:r>
            <w:proofErr w:type="spellEnd"/>
            <w:r w:rsidR="00DD6813">
              <w:rPr>
                <w:rFonts w:hint="eastAsia"/>
                <w:sz w:val="24"/>
              </w:rPr>
              <w:t>,</w:t>
            </w:r>
            <w:r w:rsidR="00DD6813" w:rsidRPr="00DD6813">
              <w:rPr>
                <w:sz w:val="24"/>
              </w:rPr>
              <w:t xml:space="preserve"> </w:t>
            </w:r>
            <w:r w:rsidRPr="006F6E4B">
              <w:rPr>
                <w:sz w:val="24"/>
              </w:rPr>
              <w:t>and manually extracts the company name, person names and others.</w:t>
            </w:r>
          </w:p>
          <w:p w14:paraId="2672A50F" w14:textId="77777777" w:rsidR="006F6E4B" w:rsidRPr="00DD6813" w:rsidRDefault="006F6E4B" w:rsidP="006F6E4B">
            <w:pPr>
              <w:spacing w:line="360" w:lineRule="auto"/>
              <w:ind w:firstLineChars="200" w:firstLine="480"/>
              <w:rPr>
                <w:sz w:val="24"/>
              </w:rPr>
            </w:pPr>
          </w:p>
          <w:p w14:paraId="1732E8CC" w14:textId="77777777" w:rsidR="006F6E4B" w:rsidRPr="006F6E4B" w:rsidRDefault="006F6E4B" w:rsidP="006F6E4B">
            <w:pPr>
              <w:spacing w:line="360" w:lineRule="auto"/>
              <w:ind w:firstLineChars="200" w:firstLine="480"/>
              <w:rPr>
                <w:sz w:val="24"/>
              </w:rPr>
            </w:pPr>
            <w:r w:rsidRPr="006F6E4B">
              <w:rPr>
                <w:sz w:val="24"/>
              </w:rPr>
              <w:t>Translation strategies, methods and techniques:</w:t>
            </w:r>
          </w:p>
          <w:p w14:paraId="1719A45E" w14:textId="6A539479" w:rsidR="006F6E4B" w:rsidRPr="006F6E4B" w:rsidRDefault="006F6E4B" w:rsidP="006F6E4B">
            <w:pPr>
              <w:spacing w:line="360" w:lineRule="auto"/>
              <w:ind w:firstLineChars="200" w:firstLine="480"/>
              <w:rPr>
                <w:sz w:val="24"/>
              </w:rPr>
            </w:pPr>
            <w:r w:rsidRPr="006F6E4B">
              <w:rPr>
                <w:sz w:val="24"/>
              </w:rPr>
              <w:t xml:space="preserve">Nida's functional equivalence translation theory is mainly used in translation process. </w:t>
            </w:r>
            <w:r w:rsidR="00504F64">
              <w:rPr>
                <w:sz w:val="24"/>
              </w:rPr>
              <w:t>I</w:t>
            </w:r>
            <w:r w:rsidR="00504F64">
              <w:rPr>
                <w:rFonts w:hint="eastAsia"/>
                <w:sz w:val="24"/>
              </w:rPr>
              <w:t xml:space="preserve">n the </w:t>
            </w:r>
            <w:r w:rsidR="00504F64" w:rsidRPr="00504F64">
              <w:rPr>
                <w:rFonts w:hint="eastAsia"/>
                <w:i/>
                <w:sz w:val="24"/>
              </w:rPr>
              <w:t>Concise Course of Translation Theory and Practice</w:t>
            </w:r>
            <w:r w:rsidR="00504F64">
              <w:rPr>
                <w:rFonts w:hint="eastAsia"/>
                <w:i/>
                <w:sz w:val="24"/>
              </w:rPr>
              <w:t xml:space="preserve"> </w:t>
            </w:r>
            <w:r w:rsidR="00504F64" w:rsidRPr="00504F64">
              <w:rPr>
                <w:rFonts w:hint="eastAsia"/>
                <w:sz w:val="24"/>
              </w:rPr>
              <w:t>(</w:t>
            </w:r>
            <w:r w:rsidR="00504F64" w:rsidRPr="00504F64">
              <w:rPr>
                <w:rFonts w:hint="eastAsia"/>
                <w:sz w:val="24"/>
              </w:rPr>
              <w:t>《翻译理论与实践简明教程》</w:t>
            </w:r>
            <w:r w:rsidR="00504F64" w:rsidRPr="00504F64">
              <w:rPr>
                <w:rFonts w:hint="eastAsia"/>
                <w:sz w:val="24"/>
              </w:rPr>
              <w:t>)</w:t>
            </w:r>
            <w:r w:rsidR="00504F64">
              <w:rPr>
                <w:rFonts w:hint="eastAsia"/>
                <w:sz w:val="24"/>
              </w:rPr>
              <w:t>,</w:t>
            </w:r>
            <w:r w:rsidR="00504F64" w:rsidRPr="00504F64">
              <w:rPr>
                <w:rFonts w:hint="eastAsia"/>
                <w:sz w:val="24"/>
              </w:rPr>
              <w:t xml:space="preserve"> </w:t>
            </w:r>
            <w:r w:rsidR="00504F64">
              <w:rPr>
                <w:rFonts w:hint="eastAsia"/>
                <w:sz w:val="24"/>
              </w:rPr>
              <w:t>t</w:t>
            </w:r>
            <w:r w:rsidR="00504F64" w:rsidRPr="00504F64">
              <w:rPr>
                <w:sz w:val="24"/>
              </w:rPr>
              <w:t>ranslation does not seek the correspondence of the surface of the text, but to achieve functional equivalence between the two languages.</w:t>
            </w:r>
            <w:r w:rsidR="00504F64">
              <w:rPr>
                <w:rFonts w:hint="eastAsia"/>
                <w:sz w:val="24"/>
              </w:rPr>
              <w:t xml:space="preserve"> </w:t>
            </w:r>
            <w:r w:rsidRPr="006F6E4B">
              <w:rPr>
                <w:sz w:val="24"/>
              </w:rPr>
              <w:t>Functional equivalence inclu</w:t>
            </w:r>
            <w:r w:rsidR="00504F64">
              <w:rPr>
                <w:sz w:val="24"/>
              </w:rPr>
              <w:t>des equivalence at four levels:</w:t>
            </w:r>
            <w:r w:rsidR="00504F64">
              <w:rPr>
                <w:rFonts w:hint="eastAsia"/>
                <w:sz w:val="24"/>
              </w:rPr>
              <w:t xml:space="preserve"> </w:t>
            </w:r>
            <w:r w:rsidRPr="006F6E4B">
              <w:rPr>
                <w:sz w:val="24"/>
              </w:rPr>
              <w:t xml:space="preserve">problem equivalence, textual equivalence, syntactic equivalence, and lexical equivalence. </w:t>
            </w:r>
            <w:r w:rsidR="00504F64">
              <w:rPr>
                <w:sz w:val="24"/>
              </w:rPr>
              <w:t>I</w:t>
            </w:r>
            <w:r w:rsidR="00504F64">
              <w:rPr>
                <w:rFonts w:hint="eastAsia"/>
                <w:sz w:val="24"/>
              </w:rPr>
              <w:t xml:space="preserve">n </w:t>
            </w:r>
            <w:r w:rsidR="00504F64" w:rsidRPr="00504F64">
              <w:rPr>
                <w:rFonts w:hint="eastAsia"/>
                <w:i/>
                <w:sz w:val="24"/>
              </w:rPr>
              <w:t xml:space="preserve">the Application of Functional Equivalence Theory in </w:t>
            </w:r>
            <w:r w:rsidR="00504F64">
              <w:rPr>
                <w:rFonts w:hint="eastAsia"/>
                <w:i/>
                <w:sz w:val="24"/>
              </w:rPr>
              <w:t>the Translation of English for Science and T</w:t>
            </w:r>
            <w:r w:rsidR="00504F64" w:rsidRPr="00504F64">
              <w:rPr>
                <w:rFonts w:hint="eastAsia"/>
                <w:i/>
                <w:sz w:val="24"/>
              </w:rPr>
              <w:t>echnology</w:t>
            </w:r>
            <w:r w:rsidR="00504F64">
              <w:rPr>
                <w:rFonts w:hint="eastAsia"/>
                <w:i/>
                <w:sz w:val="24"/>
              </w:rPr>
              <w:t xml:space="preserve"> </w:t>
            </w:r>
            <w:r w:rsidR="00504F64" w:rsidRPr="00504F64">
              <w:rPr>
                <w:rFonts w:hint="eastAsia"/>
                <w:sz w:val="24"/>
              </w:rPr>
              <w:t>(</w:t>
            </w:r>
            <w:r w:rsidR="00504F64" w:rsidRPr="00504F64">
              <w:rPr>
                <w:rFonts w:hint="eastAsia"/>
                <w:sz w:val="24"/>
              </w:rPr>
              <w:t>《浅谈功能对等理论在科技英语翻译中的应用》</w:t>
            </w:r>
            <w:r w:rsidR="00504F64" w:rsidRPr="00504F64">
              <w:rPr>
                <w:rFonts w:hint="eastAsia"/>
                <w:sz w:val="24"/>
              </w:rPr>
              <w:t>)</w:t>
            </w:r>
            <w:r w:rsidR="00504F64">
              <w:rPr>
                <w:rFonts w:hint="eastAsia"/>
                <w:sz w:val="24"/>
              </w:rPr>
              <w:t xml:space="preserve">, </w:t>
            </w:r>
            <w:r w:rsidRPr="006F6E4B">
              <w:rPr>
                <w:sz w:val="24"/>
              </w:rPr>
              <w:t>Nida emphasizes that the translation process should pay attention to the dual equivalence between the semantic meaning and form of the source language, rather than merely emphasizing semantic equivalence. This means that in the process of translation, the translator must also consider the equivalence of form, style and other aspects when expressing the source language informat</w:t>
            </w:r>
            <w:r w:rsidR="00504F64">
              <w:rPr>
                <w:sz w:val="24"/>
              </w:rPr>
              <w:t>ion accurately</w:t>
            </w:r>
            <w:r w:rsidR="00504F64">
              <w:rPr>
                <w:rFonts w:hint="eastAsia"/>
                <w:sz w:val="24"/>
              </w:rPr>
              <w:t xml:space="preserve">. </w:t>
            </w:r>
            <w:r w:rsidRPr="006F6E4B">
              <w:rPr>
                <w:sz w:val="24"/>
              </w:rPr>
              <w:t xml:space="preserve">Under the guidance of this theory, the </w:t>
            </w:r>
            <w:r w:rsidR="00DE145F">
              <w:rPr>
                <w:rFonts w:hint="eastAsia"/>
                <w:sz w:val="24"/>
              </w:rPr>
              <w:t>translator</w:t>
            </w:r>
            <w:r w:rsidRPr="006F6E4B">
              <w:rPr>
                <w:sz w:val="24"/>
              </w:rPr>
              <w:t xml:space="preserve"> translates the source text from </w:t>
            </w:r>
            <w:r w:rsidR="00DD6813">
              <w:rPr>
                <w:rFonts w:hint="eastAsia"/>
                <w:sz w:val="24"/>
              </w:rPr>
              <w:t>v</w:t>
            </w:r>
            <w:r w:rsidR="00DD6813" w:rsidRPr="00DD6813">
              <w:rPr>
                <w:sz w:val="24"/>
              </w:rPr>
              <w:t>ocabulary processing</w:t>
            </w:r>
            <w:r w:rsidR="00DD6813">
              <w:rPr>
                <w:rFonts w:hint="eastAsia"/>
                <w:sz w:val="24"/>
              </w:rPr>
              <w:t>, p</w:t>
            </w:r>
            <w:r w:rsidRPr="006F6E4B">
              <w:rPr>
                <w:sz w:val="24"/>
              </w:rPr>
              <w:t>roper nouns processing, long difficult sentence processing and voice processing. Translating English for science and technology needs to pay more attention to its accuracy and objectivity, and in line with readers' reading habits, in order to better support and help scientific and technological progress.</w:t>
            </w:r>
          </w:p>
          <w:p w14:paraId="4DC35DD9" w14:textId="1F229610" w:rsidR="006F6E4B" w:rsidRPr="006F6E4B" w:rsidRDefault="006F6E4B" w:rsidP="006F6E4B">
            <w:pPr>
              <w:spacing w:line="360" w:lineRule="auto"/>
              <w:ind w:firstLineChars="200" w:firstLine="480"/>
              <w:rPr>
                <w:sz w:val="24"/>
              </w:rPr>
            </w:pPr>
            <w:r w:rsidRPr="006F6E4B">
              <w:rPr>
                <w:sz w:val="24"/>
              </w:rPr>
              <w:t xml:space="preserve">The translation strategy adopted by the </w:t>
            </w:r>
            <w:r w:rsidR="00DE145F">
              <w:rPr>
                <w:rFonts w:hint="eastAsia"/>
                <w:sz w:val="24"/>
              </w:rPr>
              <w:t>translator</w:t>
            </w:r>
            <w:r w:rsidRPr="006F6E4B">
              <w:rPr>
                <w:sz w:val="24"/>
              </w:rPr>
              <w:t xml:space="preserve"> of the translation process is </w:t>
            </w:r>
            <w:r w:rsidRPr="006F6E4B">
              <w:rPr>
                <w:sz w:val="24"/>
              </w:rPr>
              <w:lastRenderedPageBreak/>
              <w:t>mainly domestication. The source text is a scientific reading. The source text language style is terminological, but it is not a paper or report on academic research. The target audience of the translation is mostly ordinary readers. The translation should be close to the reader, using words that are consistent with the language of the target reader.</w:t>
            </w:r>
          </w:p>
          <w:p w14:paraId="01825562" w14:textId="726AB0EF" w:rsidR="00DF5836" w:rsidRPr="006F6E4B" w:rsidRDefault="006F6E4B" w:rsidP="00DE145F">
            <w:pPr>
              <w:spacing w:line="360" w:lineRule="auto"/>
              <w:ind w:firstLineChars="200" w:firstLine="480"/>
              <w:rPr>
                <w:sz w:val="24"/>
              </w:rPr>
            </w:pPr>
            <w:r w:rsidRPr="006F6E4B">
              <w:rPr>
                <w:sz w:val="24"/>
              </w:rPr>
              <w:t xml:space="preserve">The translation methods and techniques used by the author of the translation process are: Free Translation, Addition, and Division. The use of translation methods and techniques are the primary translation </w:t>
            </w:r>
            <w:r w:rsidR="00430431">
              <w:rPr>
                <w:rFonts w:hint="eastAsia"/>
                <w:sz w:val="24"/>
              </w:rPr>
              <w:t>at</w:t>
            </w:r>
            <w:r w:rsidRPr="006F6E4B">
              <w:rPr>
                <w:sz w:val="24"/>
              </w:rPr>
              <w:t xml:space="preserve"> the </w:t>
            </w:r>
            <w:r w:rsidR="00DE145F">
              <w:rPr>
                <w:rFonts w:hint="eastAsia"/>
                <w:sz w:val="24"/>
              </w:rPr>
              <w:t>syntactic</w:t>
            </w:r>
            <w:r w:rsidRPr="006F6E4B">
              <w:rPr>
                <w:sz w:val="24"/>
              </w:rPr>
              <w:t xml:space="preserve"> level and the lexical level.</w:t>
            </w:r>
          </w:p>
        </w:tc>
      </w:tr>
      <w:tr w:rsidR="00DF5836" w14:paraId="5D6C899C" w14:textId="77777777">
        <w:trPr>
          <w:trHeight w:val="845"/>
        </w:trPr>
        <w:tc>
          <w:tcPr>
            <w:tcW w:w="8789" w:type="dxa"/>
            <w:gridSpan w:val="6"/>
          </w:tcPr>
          <w:p w14:paraId="5DECE68F" w14:textId="33D85D2B" w:rsidR="006F6E4B" w:rsidRPr="006F6E4B" w:rsidRDefault="002E4E93" w:rsidP="006F6E4B">
            <w:pPr>
              <w:spacing w:line="360" w:lineRule="auto"/>
              <w:rPr>
                <w:b/>
                <w:bCs/>
                <w:sz w:val="24"/>
              </w:rPr>
            </w:pPr>
            <w:r w:rsidRPr="006F6E4B">
              <w:rPr>
                <w:b/>
                <w:bCs/>
                <w:sz w:val="24"/>
              </w:rPr>
              <w:lastRenderedPageBreak/>
              <w:t>Methodology of the translation</w:t>
            </w:r>
          </w:p>
          <w:p w14:paraId="6455E66C" w14:textId="77777777" w:rsidR="006F6E4B" w:rsidRPr="006F6E4B" w:rsidRDefault="006F6E4B" w:rsidP="006F6E4B">
            <w:pPr>
              <w:spacing w:line="360" w:lineRule="auto"/>
              <w:ind w:firstLineChars="200" w:firstLine="480"/>
              <w:rPr>
                <w:sz w:val="24"/>
              </w:rPr>
            </w:pPr>
            <w:r w:rsidRPr="006F6E4B">
              <w:rPr>
                <w:sz w:val="24"/>
              </w:rPr>
              <w:t>Free Translation:</w:t>
            </w:r>
          </w:p>
          <w:p w14:paraId="7843B80B" w14:textId="50F215F6" w:rsidR="000909E3" w:rsidRDefault="006F6E4B" w:rsidP="006F6E4B">
            <w:pPr>
              <w:spacing w:line="360" w:lineRule="auto"/>
              <w:ind w:firstLineChars="200" w:firstLine="480"/>
              <w:rPr>
                <w:sz w:val="24"/>
              </w:rPr>
            </w:pPr>
            <w:r w:rsidRPr="006F6E4B">
              <w:rPr>
                <w:sz w:val="24"/>
              </w:rPr>
              <w:t>The fr</w:t>
            </w:r>
            <w:r w:rsidR="003509F2">
              <w:rPr>
                <w:sz w:val="24"/>
              </w:rPr>
              <w:t>ee translation method is divide</w:t>
            </w:r>
            <w:r w:rsidRPr="006F6E4B">
              <w:rPr>
                <w:sz w:val="24"/>
              </w:rPr>
              <w:t xml:space="preserve"> into the Paraphrase(</w:t>
            </w:r>
            <w:r w:rsidRPr="006F6E4B">
              <w:rPr>
                <w:sz w:val="24"/>
              </w:rPr>
              <w:t>释义法</w:t>
            </w:r>
            <w:r w:rsidRPr="006F6E4B">
              <w:rPr>
                <w:sz w:val="24"/>
              </w:rPr>
              <w:t>) and the Idiomatic Translation(</w:t>
            </w:r>
            <w:r w:rsidRPr="006F6E4B">
              <w:rPr>
                <w:sz w:val="24"/>
              </w:rPr>
              <w:t>套译法</w:t>
            </w:r>
            <w:r w:rsidRPr="006F6E4B">
              <w:rPr>
                <w:sz w:val="24"/>
              </w:rPr>
              <w:t xml:space="preserve">). Paraphrase is the interpretive method. The translator interprets the source sentence. The author used the free translation when translating sentences and </w:t>
            </w:r>
            <w:r w:rsidR="00DE145F">
              <w:rPr>
                <w:rFonts w:hint="eastAsia"/>
                <w:sz w:val="24"/>
              </w:rPr>
              <w:t>words</w:t>
            </w:r>
            <w:r w:rsidRPr="006F6E4B">
              <w:rPr>
                <w:sz w:val="24"/>
              </w:rPr>
              <w:t xml:space="preserve">. </w:t>
            </w:r>
          </w:p>
          <w:p w14:paraId="10D55E35" w14:textId="58F87A73" w:rsidR="006F6E4B" w:rsidRDefault="006F6E4B" w:rsidP="006F6E4B">
            <w:pPr>
              <w:spacing w:line="360" w:lineRule="auto"/>
              <w:ind w:firstLineChars="200" w:firstLine="480"/>
              <w:rPr>
                <w:sz w:val="24"/>
              </w:rPr>
            </w:pPr>
            <w:r w:rsidRPr="006F6E4B">
              <w:rPr>
                <w:sz w:val="24"/>
              </w:rPr>
              <w:t>For example, “</w:t>
            </w:r>
            <w:proofErr w:type="spellStart"/>
            <w:r w:rsidRPr="006F6E4B">
              <w:rPr>
                <w:sz w:val="24"/>
              </w:rPr>
              <w:t>PewDiePie</w:t>
            </w:r>
            <w:proofErr w:type="spellEnd"/>
            <w:r w:rsidRPr="006F6E4B">
              <w:rPr>
                <w:sz w:val="24"/>
              </w:rPr>
              <w:t>” translated as “</w:t>
            </w:r>
            <w:proofErr w:type="spellStart"/>
            <w:r w:rsidRPr="006F6E4B">
              <w:rPr>
                <w:sz w:val="24"/>
              </w:rPr>
              <w:t>PewDiePie</w:t>
            </w:r>
            <w:proofErr w:type="spellEnd"/>
            <w:r w:rsidRPr="006F6E4B">
              <w:rPr>
                <w:sz w:val="24"/>
              </w:rPr>
              <w:t>（</w:t>
            </w:r>
            <w:r w:rsidRPr="006F6E4B">
              <w:rPr>
                <w:sz w:val="24"/>
              </w:rPr>
              <w:t>YouTube</w:t>
            </w:r>
            <w:r w:rsidRPr="006F6E4B">
              <w:rPr>
                <w:sz w:val="24"/>
              </w:rPr>
              <w:t>网红）</w:t>
            </w:r>
            <w:r w:rsidRPr="006F6E4B">
              <w:rPr>
                <w:sz w:val="24"/>
              </w:rPr>
              <w:t>”, with an added translation in parentheses, which is an explanation of the previous name. The use of the word "</w:t>
            </w:r>
            <w:proofErr w:type="gramStart"/>
            <w:r w:rsidRPr="006F6E4B">
              <w:rPr>
                <w:sz w:val="24"/>
              </w:rPr>
              <w:t>网红</w:t>
            </w:r>
            <w:proofErr w:type="gramEnd"/>
            <w:r w:rsidRPr="006F6E4B">
              <w:rPr>
                <w:sz w:val="24"/>
              </w:rPr>
              <w:t>" is consistent with the domestication of the translation strategy, making the target languag</w:t>
            </w:r>
            <w:r>
              <w:rPr>
                <w:sz w:val="24"/>
              </w:rPr>
              <w:t>e readers easier to understand.</w:t>
            </w:r>
          </w:p>
          <w:p w14:paraId="59572877" w14:textId="77777777" w:rsidR="006F6E4B" w:rsidRPr="006F6E4B" w:rsidRDefault="006F6E4B" w:rsidP="006F6E4B">
            <w:pPr>
              <w:spacing w:line="360" w:lineRule="auto"/>
              <w:ind w:firstLineChars="200" w:firstLine="480"/>
              <w:rPr>
                <w:sz w:val="24"/>
              </w:rPr>
            </w:pPr>
          </w:p>
          <w:p w14:paraId="648BC58F" w14:textId="77777777" w:rsidR="006F6E4B" w:rsidRPr="006F6E4B" w:rsidRDefault="006F6E4B" w:rsidP="006F6E4B">
            <w:pPr>
              <w:spacing w:line="360" w:lineRule="auto"/>
              <w:ind w:firstLineChars="200" w:firstLine="480"/>
              <w:rPr>
                <w:sz w:val="24"/>
              </w:rPr>
            </w:pPr>
            <w:r w:rsidRPr="006F6E4B">
              <w:rPr>
                <w:sz w:val="24"/>
              </w:rPr>
              <w:t>Addition:</w:t>
            </w:r>
          </w:p>
          <w:p w14:paraId="3BC12E87" w14:textId="33E6B4C0" w:rsidR="00430431" w:rsidRDefault="00DE145F" w:rsidP="006F6E4B">
            <w:pPr>
              <w:spacing w:line="360" w:lineRule="auto"/>
              <w:ind w:firstLineChars="200" w:firstLine="480"/>
              <w:rPr>
                <w:ins w:id="1" w:author="李 亚星" w:date="2019-01-11T14:01:00Z"/>
                <w:sz w:val="24"/>
              </w:rPr>
            </w:pPr>
            <w:r>
              <w:rPr>
                <w:sz w:val="24"/>
              </w:rPr>
              <w:t>I</w:t>
            </w:r>
            <w:r>
              <w:rPr>
                <w:rFonts w:hint="eastAsia"/>
                <w:sz w:val="24"/>
              </w:rPr>
              <w:t>t</w:t>
            </w:r>
            <w:r w:rsidR="003509F2">
              <w:rPr>
                <w:rFonts w:hint="eastAsia"/>
                <w:sz w:val="24"/>
              </w:rPr>
              <w:t xml:space="preserve"> r</w:t>
            </w:r>
            <w:r w:rsidR="006F6E4B" w:rsidRPr="006F6E4B">
              <w:rPr>
                <w:sz w:val="24"/>
              </w:rPr>
              <w:t xml:space="preserve">efers to the addition of certain words, sentences or paragraphs in the translation as needed to better express the original content of the source text. The </w:t>
            </w:r>
            <w:r>
              <w:rPr>
                <w:rFonts w:hint="eastAsia"/>
                <w:sz w:val="24"/>
              </w:rPr>
              <w:t>translato</w:t>
            </w:r>
            <w:r w:rsidR="006F6E4B" w:rsidRPr="006F6E4B">
              <w:rPr>
                <w:sz w:val="24"/>
              </w:rPr>
              <w:t>r uses this translation technique when translating a large number of proper nouns. When translating English proper nouns, the corresponding English and specific explanations are added after the corresponding Chinese translation.</w:t>
            </w:r>
          </w:p>
          <w:p w14:paraId="2BCD3E3E" w14:textId="4BB199F8" w:rsidR="006F6E4B" w:rsidRDefault="006F6E4B" w:rsidP="006F6E4B">
            <w:pPr>
              <w:spacing w:line="360" w:lineRule="auto"/>
              <w:ind w:firstLineChars="200" w:firstLine="480"/>
              <w:rPr>
                <w:sz w:val="24"/>
              </w:rPr>
            </w:pPr>
            <w:r w:rsidRPr="006F6E4B">
              <w:rPr>
                <w:sz w:val="24"/>
              </w:rPr>
              <w:t>For example: "Just look at aircraft design and development in the first and second world wars, and how the Second World War brought about the development of computing." translate as "</w:t>
            </w:r>
            <w:r w:rsidRPr="006F6E4B">
              <w:rPr>
                <w:sz w:val="24"/>
              </w:rPr>
              <w:t>第一次和第二次世界大战中飞机的设计和发展，以及第二次世界大战如何促进计算机的发展都体现了这一点。</w:t>
            </w:r>
            <w:r w:rsidRPr="006F6E4B">
              <w:rPr>
                <w:sz w:val="24"/>
              </w:rPr>
              <w:t>" The addition of "</w:t>
            </w:r>
            <w:r w:rsidRPr="006F6E4B">
              <w:rPr>
                <w:sz w:val="24"/>
              </w:rPr>
              <w:t>都体现了这一点</w:t>
            </w:r>
            <w:r w:rsidRPr="006F6E4B">
              <w:rPr>
                <w:sz w:val="24"/>
              </w:rPr>
              <w:t>" makes the Chinese se</w:t>
            </w:r>
            <w:r>
              <w:rPr>
                <w:sz w:val="24"/>
              </w:rPr>
              <w:t>ntence structure more complete.</w:t>
            </w:r>
          </w:p>
          <w:p w14:paraId="7BD9AB42" w14:textId="77777777" w:rsidR="006F6E4B" w:rsidRPr="006F6E4B" w:rsidRDefault="006F6E4B" w:rsidP="000909E3">
            <w:pPr>
              <w:spacing w:line="360" w:lineRule="auto"/>
              <w:ind w:firstLineChars="200" w:firstLine="480"/>
              <w:rPr>
                <w:sz w:val="24"/>
              </w:rPr>
            </w:pPr>
            <w:r w:rsidRPr="006F6E4B">
              <w:rPr>
                <w:sz w:val="24"/>
              </w:rPr>
              <w:lastRenderedPageBreak/>
              <w:t>Division:</w:t>
            </w:r>
          </w:p>
          <w:p w14:paraId="78EE74F0" w14:textId="7929290B" w:rsidR="003509F2" w:rsidRDefault="00DE145F" w:rsidP="006F6E4B">
            <w:pPr>
              <w:spacing w:line="360" w:lineRule="auto"/>
              <w:ind w:firstLineChars="200" w:firstLine="480"/>
              <w:rPr>
                <w:sz w:val="24"/>
              </w:rPr>
            </w:pPr>
            <w:r>
              <w:rPr>
                <w:sz w:val="24"/>
              </w:rPr>
              <w:t>T</w:t>
            </w:r>
            <w:r>
              <w:rPr>
                <w:rFonts w:hint="eastAsia"/>
                <w:sz w:val="24"/>
              </w:rPr>
              <w:t>he division</w:t>
            </w:r>
            <w:r w:rsidR="003509F2">
              <w:rPr>
                <w:rFonts w:hint="eastAsia"/>
                <w:sz w:val="24"/>
              </w:rPr>
              <w:t xml:space="preserve"> r</w:t>
            </w:r>
            <w:r w:rsidR="006F6E4B" w:rsidRPr="006F6E4B">
              <w:rPr>
                <w:sz w:val="24"/>
              </w:rPr>
              <w:t xml:space="preserve">efers to dividing the original sentence into two sentences or more sentences. There are a large number of long sentences in the source text. When translating these sentences, this translation technique is used to translate long sentence into multiple </w:t>
            </w:r>
            <w:r w:rsidR="000D6E81">
              <w:rPr>
                <w:rFonts w:hint="eastAsia"/>
                <w:sz w:val="24"/>
              </w:rPr>
              <w:t>short</w:t>
            </w:r>
            <w:r w:rsidR="006F6E4B" w:rsidRPr="006F6E4B">
              <w:rPr>
                <w:sz w:val="24"/>
              </w:rPr>
              <w:t xml:space="preserve"> sentences. </w:t>
            </w:r>
          </w:p>
          <w:p w14:paraId="29BD477F" w14:textId="6F091D2F" w:rsidR="00DF5836" w:rsidRPr="006F6E4B" w:rsidRDefault="006F6E4B" w:rsidP="006F6E4B">
            <w:pPr>
              <w:spacing w:line="360" w:lineRule="auto"/>
              <w:ind w:firstLineChars="200" w:firstLine="480"/>
              <w:rPr>
                <w:sz w:val="24"/>
              </w:rPr>
            </w:pPr>
            <w:r w:rsidRPr="006F6E4B">
              <w:rPr>
                <w:sz w:val="24"/>
              </w:rPr>
              <w:t>For example: "The camera on the phone is a specific innovation that made a huge difference in adoption, and today's mobile smartphones carry digital cameras that are a hundred times better than the high-end dedicated digital cameras that were available a decade ago." translate into three short sentences, “</w:t>
            </w:r>
            <w:r w:rsidRPr="006F6E4B">
              <w:rPr>
                <w:sz w:val="24"/>
              </w:rPr>
              <w:t>手机摄像头是一项特殊的创新发明</w:t>
            </w:r>
            <w:r w:rsidR="00E61EB0">
              <w:rPr>
                <w:rFonts w:hint="eastAsia"/>
                <w:sz w:val="24"/>
              </w:rPr>
              <w:t>，</w:t>
            </w:r>
            <w:r w:rsidRPr="006F6E4B">
              <w:rPr>
                <w:sz w:val="24"/>
              </w:rPr>
              <w:t>它极大地改变了人们对手机的接受程度。如今智能手机搭载的数码相机比十年前的高端专用数码相机要好</w:t>
            </w:r>
            <w:r w:rsidR="00E61EB0">
              <w:rPr>
                <w:rFonts w:hint="eastAsia"/>
                <w:sz w:val="24"/>
              </w:rPr>
              <w:t>上百倍</w:t>
            </w:r>
            <w:r w:rsidRPr="006F6E4B">
              <w:rPr>
                <w:sz w:val="24"/>
              </w:rPr>
              <w:t>。</w:t>
            </w:r>
            <w:r w:rsidRPr="006F6E4B">
              <w:rPr>
                <w:sz w:val="24"/>
              </w:rPr>
              <w:t>”</w:t>
            </w:r>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r>
              <w:rPr>
                <w:b/>
                <w:sz w:val="24"/>
              </w:rPr>
              <w:lastRenderedPageBreak/>
              <w:t>Schedule of the translation report</w:t>
            </w:r>
          </w:p>
          <w:p w14:paraId="45CA0CC7" w14:textId="7E39148E" w:rsidR="00DF5836" w:rsidRDefault="002E4E93">
            <w:pPr>
              <w:spacing w:line="360" w:lineRule="auto"/>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pPr>
              <w:spacing w:line="360" w:lineRule="auto"/>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pPr>
              <w:spacing w:line="360" w:lineRule="auto"/>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pPr>
              <w:spacing w:line="360" w:lineRule="auto"/>
              <w:rPr>
                <w:sz w:val="24"/>
              </w:rPr>
            </w:pPr>
            <w:r>
              <w:rPr>
                <w:sz w:val="24"/>
              </w:rPr>
              <w:t xml:space="preserve">           2019.01.01, to finish the first draft of Proposal</w:t>
            </w:r>
          </w:p>
          <w:p w14:paraId="5965BF44" w14:textId="424FA25A" w:rsidR="00B47500" w:rsidRDefault="002E4E93">
            <w:pPr>
              <w:spacing w:line="360" w:lineRule="auto"/>
              <w:rPr>
                <w:sz w:val="24"/>
              </w:rPr>
            </w:pPr>
            <w:r>
              <w:rPr>
                <w:sz w:val="24"/>
              </w:rPr>
              <w:t xml:space="preserve">           2019.01.07, to finish the second draft of Proposal</w:t>
            </w:r>
          </w:p>
          <w:p w14:paraId="04144119" w14:textId="2E96D6F8" w:rsidR="002E4E93" w:rsidRPr="00B47500" w:rsidRDefault="002E4E93">
            <w:pPr>
              <w:spacing w:line="360" w:lineRule="auto"/>
              <w:rPr>
                <w:sz w:val="24"/>
              </w:rPr>
            </w:pPr>
            <w:r>
              <w:rPr>
                <w:rFonts w:hint="eastAsia"/>
                <w:sz w:val="24"/>
              </w:rPr>
              <w:t xml:space="preserve"> </w:t>
            </w:r>
            <w:r>
              <w:rPr>
                <w:sz w:val="24"/>
              </w:rPr>
              <w:t xml:space="preserve">          2019.01.12, to finalize the Proposal</w:t>
            </w:r>
          </w:p>
          <w:p w14:paraId="3F9AC3E8" w14:textId="4D32FBCB" w:rsidR="00DF5836" w:rsidRDefault="002E4E93">
            <w:pPr>
              <w:spacing w:line="360" w:lineRule="auto"/>
              <w:rPr>
                <w:sz w:val="24"/>
              </w:rPr>
            </w:pPr>
            <w:r>
              <w:rPr>
                <w:rFonts w:hint="eastAsia"/>
                <w:sz w:val="24"/>
              </w:rPr>
              <w:t xml:space="preserve"> </w:t>
            </w:r>
            <w:r>
              <w:rPr>
                <w:sz w:val="24"/>
              </w:rPr>
              <w:t xml:space="preserve">          2019.02.24, to finish the first draft of the report</w:t>
            </w:r>
          </w:p>
          <w:p w14:paraId="2F5A6FF4" w14:textId="5A3DA696" w:rsidR="00DF5836" w:rsidRDefault="002E4E93">
            <w:pPr>
              <w:spacing w:line="360" w:lineRule="auto"/>
              <w:rPr>
                <w:sz w:val="24"/>
              </w:rPr>
            </w:pPr>
            <w:r>
              <w:rPr>
                <w:rFonts w:hint="eastAsia"/>
                <w:sz w:val="24"/>
              </w:rPr>
              <w:t>S</w:t>
            </w:r>
            <w:r>
              <w:rPr>
                <w:sz w:val="24"/>
              </w:rPr>
              <w:t xml:space="preserve">emester 8:  2019.02.24, to finish the first draft of the report </w:t>
            </w:r>
          </w:p>
          <w:p w14:paraId="3B85A0DC" w14:textId="037A5FA4" w:rsidR="00DF5836" w:rsidRDefault="002E4E93">
            <w:pPr>
              <w:spacing w:line="360" w:lineRule="auto"/>
              <w:rPr>
                <w:sz w:val="24"/>
              </w:rPr>
            </w:pPr>
            <w:r>
              <w:rPr>
                <w:rFonts w:hint="eastAsia"/>
                <w:sz w:val="24"/>
              </w:rPr>
              <w:t xml:space="preserve"> </w:t>
            </w:r>
            <w:r>
              <w:rPr>
                <w:sz w:val="24"/>
              </w:rPr>
              <w:t xml:space="preserve">          2019.03.24, to finish the second draft of the report</w:t>
            </w:r>
          </w:p>
          <w:p w14:paraId="1078DAC3" w14:textId="5825B5FB" w:rsidR="00DF5836" w:rsidRDefault="002E4E93">
            <w:pPr>
              <w:spacing w:line="360" w:lineRule="auto"/>
              <w:rPr>
                <w:sz w:val="24"/>
              </w:rPr>
            </w:pPr>
            <w:r>
              <w:rPr>
                <w:sz w:val="24"/>
              </w:rPr>
              <w:t xml:space="preserve">           2019.04.07, to finish the final draft</w:t>
            </w:r>
          </w:p>
          <w:p w14:paraId="076D1F38" w14:textId="77777777" w:rsidR="00DF5836" w:rsidRDefault="002E4E93">
            <w:pPr>
              <w:spacing w:line="360" w:lineRule="auto"/>
              <w:rPr>
                <w:sz w:val="24"/>
              </w:rPr>
            </w:pPr>
            <w:r>
              <w:rPr>
                <w:rFonts w:hint="eastAsia"/>
                <w:sz w:val="24"/>
              </w:rPr>
              <w:t xml:space="preserve"> </w:t>
            </w:r>
            <w:r>
              <w:rPr>
                <w:sz w:val="24"/>
              </w:rPr>
              <w:t xml:space="preserve">         Week 11- week 12, the first thesis defense</w:t>
            </w:r>
          </w:p>
          <w:p w14:paraId="0053598D" w14:textId="77777777" w:rsidR="00DF5836" w:rsidRDefault="002E4E93">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DF5836" w14:paraId="46093AAA" w14:textId="77777777">
        <w:trPr>
          <w:trHeight w:val="5089"/>
        </w:trPr>
        <w:tc>
          <w:tcPr>
            <w:tcW w:w="8789" w:type="dxa"/>
            <w:gridSpan w:val="6"/>
          </w:tcPr>
          <w:p w14:paraId="2B54DD9E" w14:textId="77777777" w:rsidR="00DF5836" w:rsidRPr="006F6E4B" w:rsidRDefault="002E4E93" w:rsidP="006F6E4B">
            <w:pPr>
              <w:spacing w:line="360" w:lineRule="auto"/>
              <w:rPr>
                <w:b/>
                <w:sz w:val="24"/>
              </w:rPr>
            </w:pPr>
            <w:r w:rsidRPr="006F6E4B">
              <w:rPr>
                <w:b/>
                <w:sz w:val="24"/>
              </w:rPr>
              <w:lastRenderedPageBreak/>
              <w:t>References</w:t>
            </w:r>
          </w:p>
          <w:p w14:paraId="6847FF98" w14:textId="77777777" w:rsidR="006F6E4B" w:rsidRPr="006F6E4B" w:rsidRDefault="006F6E4B" w:rsidP="006F6E4B">
            <w:pPr>
              <w:spacing w:line="360" w:lineRule="auto"/>
              <w:rPr>
                <w:sz w:val="24"/>
              </w:rPr>
            </w:pPr>
            <w:r w:rsidRPr="006F6E4B">
              <w:rPr>
                <w:sz w:val="24"/>
              </w:rPr>
              <w:t>1.</w:t>
            </w:r>
            <w:r w:rsidRPr="006F6E4B">
              <w:rPr>
                <w:sz w:val="24"/>
              </w:rPr>
              <w:tab/>
              <w:t xml:space="preserve">Bell, R. </w:t>
            </w:r>
            <w:proofErr w:type="gramStart"/>
            <w:r w:rsidRPr="006F6E4B">
              <w:rPr>
                <w:sz w:val="24"/>
              </w:rPr>
              <w:t>T..</w:t>
            </w:r>
            <w:proofErr w:type="gramEnd"/>
            <w:r w:rsidRPr="006F6E4B">
              <w:rPr>
                <w:sz w:val="24"/>
              </w:rPr>
              <w:t xml:space="preserve"> Translation and Translating: Theory and Prattle[M]. Beijing: Foreign Language Teaching and Research Press, 2001.</w:t>
            </w:r>
          </w:p>
          <w:p w14:paraId="2D255F8F" w14:textId="77777777" w:rsidR="006F6E4B" w:rsidRPr="006F6E4B" w:rsidRDefault="006F6E4B" w:rsidP="006F6E4B">
            <w:pPr>
              <w:spacing w:line="360" w:lineRule="auto"/>
              <w:rPr>
                <w:sz w:val="24"/>
              </w:rPr>
            </w:pPr>
            <w:r w:rsidRPr="006F6E4B">
              <w:rPr>
                <w:sz w:val="24"/>
              </w:rPr>
              <w:t>2.</w:t>
            </w:r>
            <w:r w:rsidRPr="006F6E4B">
              <w:rPr>
                <w:sz w:val="24"/>
              </w:rPr>
              <w:tab/>
              <w:t>Nida, Eugene Albert</w:t>
            </w:r>
            <w:proofErr w:type="gramStart"/>
            <w:r w:rsidRPr="006F6E4B">
              <w:rPr>
                <w:sz w:val="24"/>
              </w:rPr>
              <w:t>..</w:t>
            </w:r>
            <w:proofErr w:type="gramEnd"/>
            <w:r w:rsidRPr="006F6E4B">
              <w:rPr>
                <w:sz w:val="24"/>
              </w:rPr>
              <w:t xml:space="preserve"> Toward a Science of Translating[M]. Evanston: Adler’s Foreign Books, 1964.</w:t>
            </w:r>
          </w:p>
          <w:p w14:paraId="0DCFB5A9" w14:textId="77777777" w:rsidR="006F6E4B" w:rsidRPr="006F6E4B" w:rsidRDefault="006F6E4B" w:rsidP="006F6E4B">
            <w:pPr>
              <w:spacing w:line="360" w:lineRule="auto"/>
              <w:rPr>
                <w:sz w:val="24"/>
              </w:rPr>
            </w:pPr>
            <w:r w:rsidRPr="006F6E4B">
              <w:rPr>
                <w:sz w:val="24"/>
              </w:rPr>
              <w:t>3.</w:t>
            </w:r>
            <w:r w:rsidRPr="006F6E4B">
              <w:rPr>
                <w:sz w:val="24"/>
              </w:rPr>
              <w:tab/>
              <w:t>Nida, Eugene Albert</w:t>
            </w:r>
            <w:proofErr w:type="gramStart"/>
            <w:r w:rsidRPr="006F6E4B">
              <w:rPr>
                <w:sz w:val="24"/>
              </w:rPr>
              <w:t>..</w:t>
            </w:r>
            <w:proofErr w:type="gramEnd"/>
            <w:r w:rsidRPr="006F6E4B">
              <w:rPr>
                <w:sz w:val="24"/>
              </w:rPr>
              <w:t xml:space="preserve"> The Theory and Practice of Translation[M]. Shanghai: Shanghai Foreign Language Education Press, 2004.</w:t>
            </w:r>
          </w:p>
          <w:p w14:paraId="7478DD86" w14:textId="77777777" w:rsidR="006F6E4B" w:rsidRPr="006F6E4B" w:rsidRDefault="006F6E4B" w:rsidP="006F6E4B">
            <w:pPr>
              <w:spacing w:line="360" w:lineRule="auto"/>
              <w:rPr>
                <w:sz w:val="24"/>
              </w:rPr>
            </w:pPr>
            <w:r w:rsidRPr="006F6E4B">
              <w:rPr>
                <w:sz w:val="24"/>
              </w:rPr>
              <w:t>4.</w:t>
            </w:r>
            <w:r w:rsidRPr="006F6E4B">
              <w:rPr>
                <w:sz w:val="24"/>
              </w:rPr>
              <w:tab/>
              <w:t xml:space="preserve">Nida, E.A., De </w:t>
            </w:r>
            <w:proofErr w:type="spellStart"/>
            <w:r w:rsidRPr="006F6E4B">
              <w:rPr>
                <w:sz w:val="24"/>
              </w:rPr>
              <w:t>Waard</w:t>
            </w:r>
            <w:proofErr w:type="spellEnd"/>
            <w:r w:rsidRPr="006F6E4B">
              <w:rPr>
                <w:sz w:val="24"/>
              </w:rPr>
              <w:t xml:space="preserve">, </w:t>
            </w:r>
            <w:proofErr w:type="gramStart"/>
            <w:r w:rsidRPr="006F6E4B">
              <w:rPr>
                <w:sz w:val="24"/>
              </w:rPr>
              <w:t>J..</w:t>
            </w:r>
            <w:proofErr w:type="gramEnd"/>
            <w:r w:rsidRPr="006F6E4B">
              <w:rPr>
                <w:sz w:val="24"/>
              </w:rPr>
              <w:t xml:space="preserve"> From One Language to Another[M]. New York: Thomas Nelson Publishers, 1986.</w:t>
            </w:r>
          </w:p>
          <w:p w14:paraId="5BD7424F" w14:textId="77777777" w:rsidR="006F6E4B" w:rsidRPr="006F6E4B" w:rsidRDefault="006F6E4B" w:rsidP="006F6E4B">
            <w:pPr>
              <w:spacing w:line="360" w:lineRule="auto"/>
              <w:rPr>
                <w:sz w:val="24"/>
              </w:rPr>
            </w:pPr>
            <w:r w:rsidRPr="006F6E4B">
              <w:rPr>
                <w:sz w:val="24"/>
              </w:rPr>
              <w:t>5.</w:t>
            </w:r>
            <w:r w:rsidRPr="006F6E4B">
              <w:rPr>
                <w:sz w:val="24"/>
              </w:rPr>
              <w:tab/>
              <w:t>Nord, Christiane</w:t>
            </w:r>
            <w:proofErr w:type="gramStart"/>
            <w:r w:rsidRPr="006F6E4B">
              <w:rPr>
                <w:sz w:val="24"/>
              </w:rPr>
              <w:t>..</w:t>
            </w:r>
            <w:proofErr w:type="gramEnd"/>
            <w:r w:rsidRPr="006F6E4B">
              <w:rPr>
                <w:sz w:val="24"/>
              </w:rPr>
              <w:t xml:space="preserve"> Translation as a Purposeful Activity: Functionalist Approaches Explained[M]. Shanghai: Shanghai Foreign Language Education Press, 2004.</w:t>
            </w:r>
          </w:p>
          <w:p w14:paraId="6C17A870" w14:textId="77777777" w:rsidR="006F6E4B" w:rsidRPr="006F6E4B" w:rsidRDefault="006F6E4B" w:rsidP="006F6E4B">
            <w:pPr>
              <w:spacing w:line="360" w:lineRule="auto"/>
              <w:rPr>
                <w:sz w:val="24"/>
              </w:rPr>
            </w:pPr>
            <w:r w:rsidRPr="006F6E4B">
              <w:rPr>
                <w:sz w:val="24"/>
              </w:rPr>
              <w:t>6.</w:t>
            </w:r>
            <w:r w:rsidRPr="006F6E4B">
              <w:rPr>
                <w:sz w:val="24"/>
              </w:rPr>
              <w:tab/>
            </w:r>
            <w:r w:rsidRPr="006F6E4B">
              <w:rPr>
                <w:sz w:val="24"/>
              </w:rPr>
              <w:t>何其</w:t>
            </w:r>
            <w:proofErr w:type="gramStart"/>
            <w:r w:rsidRPr="006F6E4B">
              <w:rPr>
                <w:sz w:val="24"/>
              </w:rPr>
              <w:t>莘</w:t>
            </w:r>
            <w:proofErr w:type="gramEnd"/>
            <w:r w:rsidRPr="006F6E4B">
              <w:rPr>
                <w:sz w:val="24"/>
              </w:rPr>
              <w:t>，仲伟合，</w:t>
            </w:r>
            <w:proofErr w:type="gramStart"/>
            <w:r w:rsidRPr="006F6E4B">
              <w:rPr>
                <w:sz w:val="24"/>
              </w:rPr>
              <w:t>许钧</w:t>
            </w:r>
            <w:proofErr w:type="gramEnd"/>
            <w:r w:rsidRPr="006F6E4B">
              <w:rPr>
                <w:sz w:val="24"/>
              </w:rPr>
              <w:t xml:space="preserve">. </w:t>
            </w:r>
            <w:r w:rsidRPr="006F6E4B">
              <w:rPr>
                <w:sz w:val="24"/>
              </w:rPr>
              <w:t>科技翻译</w:t>
            </w:r>
            <w:r w:rsidRPr="006F6E4B">
              <w:rPr>
                <w:sz w:val="24"/>
              </w:rPr>
              <w:t xml:space="preserve">[M]. </w:t>
            </w:r>
            <w:r w:rsidRPr="006F6E4B">
              <w:rPr>
                <w:sz w:val="24"/>
              </w:rPr>
              <w:t>北京：外语教学与研究出版社，</w:t>
            </w:r>
            <w:r w:rsidRPr="006F6E4B">
              <w:rPr>
                <w:sz w:val="24"/>
              </w:rPr>
              <w:t xml:space="preserve">2012. </w:t>
            </w:r>
          </w:p>
          <w:p w14:paraId="62A5C56D" w14:textId="77777777" w:rsidR="006F6E4B" w:rsidRPr="006F6E4B" w:rsidRDefault="006F6E4B" w:rsidP="006F6E4B">
            <w:pPr>
              <w:spacing w:line="360" w:lineRule="auto"/>
              <w:rPr>
                <w:sz w:val="24"/>
              </w:rPr>
            </w:pPr>
            <w:r w:rsidRPr="006F6E4B">
              <w:rPr>
                <w:sz w:val="24"/>
              </w:rPr>
              <w:t>7.</w:t>
            </w:r>
            <w:r w:rsidRPr="006F6E4B">
              <w:rPr>
                <w:sz w:val="24"/>
              </w:rPr>
              <w:tab/>
            </w:r>
            <w:r w:rsidRPr="006F6E4B">
              <w:rPr>
                <w:sz w:val="24"/>
              </w:rPr>
              <w:t>黄林娟，</w:t>
            </w:r>
            <w:proofErr w:type="gramStart"/>
            <w:r w:rsidRPr="006F6E4B">
              <w:rPr>
                <w:sz w:val="24"/>
              </w:rPr>
              <w:t>刘芹</w:t>
            </w:r>
            <w:proofErr w:type="gramEnd"/>
            <w:r w:rsidRPr="006F6E4B">
              <w:rPr>
                <w:sz w:val="24"/>
              </w:rPr>
              <w:t xml:space="preserve">. </w:t>
            </w:r>
            <w:r w:rsidRPr="006F6E4B">
              <w:rPr>
                <w:sz w:val="24"/>
              </w:rPr>
              <w:t>浅谈功能对等理论在科技英语翻译中的应用，</w:t>
            </w:r>
            <w:r w:rsidRPr="006F6E4B">
              <w:rPr>
                <w:sz w:val="24"/>
              </w:rPr>
              <w:t>2013(8).</w:t>
            </w:r>
          </w:p>
          <w:p w14:paraId="0C93C071" w14:textId="77777777" w:rsidR="006F6E4B" w:rsidRPr="006F6E4B" w:rsidRDefault="006F6E4B" w:rsidP="006F6E4B">
            <w:pPr>
              <w:spacing w:line="360" w:lineRule="auto"/>
              <w:rPr>
                <w:sz w:val="24"/>
              </w:rPr>
            </w:pPr>
            <w:r w:rsidRPr="006F6E4B">
              <w:rPr>
                <w:sz w:val="24"/>
              </w:rPr>
              <w:t>8.</w:t>
            </w:r>
            <w:r w:rsidRPr="006F6E4B">
              <w:rPr>
                <w:sz w:val="24"/>
              </w:rPr>
              <w:tab/>
            </w:r>
            <w:r w:rsidRPr="006F6E4B">
              <w:rPr>
                <w:sz w:val="24"/>
              </w:rPr>
              <w:t>郭延礼</w:t>
            </w:r>
            <w:r w:rsidRPr="006F6E4B">
              <w:rPr>
                <w:sz w:val="24"/>
              </w:rPr>
              <w:t xml:space="preserve">. </w:t>
            </w:r>
            <w:r w:rsidRPr="006F6E4B">
              <w:rPr>
                <w:sz w:val="24"/>
              </w:rPr>
              <w:t>中国近代翻译文学概论</w:t>
            </w:r>
            <w:r w:rsidRPr="006F6E4B">
              <w:rPr>
                <w:sz w:val="24"/>
              </w:rPr>
              <w:t xml:space="preserve">[M]. </w:t>
            </w:r>
            <w:r w:rsidRPr="006F6E4B">
              <w:rPr>
                <w:sz w:val="24"/>
              </w:rPr>
              <w:t>武汉</w:t>
            </w:r>
            <w:r w:rsidRPr="006F6E4B">
              <w:rPr>
                <w:sz w:val="24"/>
              </w:rPr>
              <w:t xml:space="preserve">: </w:t>
            </w:r>
            <w:r w:rsidRPr="006F6E4B">
              <w:rPr>
                <w:sz w:val="24"/>
              </w:rPr>
              <w:t>湖北教育出版社，</w:t>
            </w:r>
            <w:r w:rsidRPr="006F6E4B">
              <w:rPr>
                <w:sz w:val="24"/>
              </w:rPr>
              <w:t>1998.</w:t>
            </w:r>
          </w:p>
          <w:p w14:paraId="1B4A5A5D" w14:textId="77777777" w:rsidR="006F6E4B" w:rsidRPr="006F6E4B" w:rsidRDefault="006F6E4B" w:rsidP="006F6E4B">
            <w:pPr>
              <w:spacing w:line="360" w:lineRule="auto"/>
              <w:rPr>
                <w:sz w:val="24"/>
              </w:rPr>
            </w:pPr>
            <w:r w:rsidRPr="006F6E4B">
              <w:rPr>
                <w:sz w:val="24"/>
              </w:rPr>
              <w:t>9.</w:t>
            </w:r>
            <w:r w:rsidRPr="006F6E4B">
              <w:rPr>
                <w:sz w:val="24"/>
              </w:rPr>
              <w:tab/>
            </w:r>
            <w:proofErr w:type="gramStart"/>
            <w:r w:rsidRPr="006F6E4B">
              <w:rPr>
                <w:sz w:val="24"/>
              </w:rPr>
              <w:t>李占喜</w:t>
            </w:r>
            <w:proofErr w:type="gramEnd"/>
            <w:r w:rsidRPr="006F6E4B">
              <w:rPr>
                <w:sz w:val="24"/>
              </w:rPr>
              <w:t xml:space="preserve">. </w:t>
            </w:r>
            <w:r w:rsidRPr="006F6E4B">
              <w:rPr>
                <w:sz w:val="24"/>
              </w:rPr>
              <w:t>语用翻译探索</w:t>
            </w:r>
            <w:r w:rsidRPr="006F6E4B">
              <w:rPr>
                <w:sz w:val="24"/>
              </w:rPr>
              <w:t xml:space="preserve">[M]. </w:t>
            </w:r>
            <w:r w:rsidRPr="006F6E4B">
              <w:rPr>
                <w:sz w:val="24"/>
              </w:rPr>
              <w:t>广州</w:t>
            </w:r>
            <w:r w:rsidRPr="006F6E4B">
              <w:rPr>
                <w:sz w:val="24"/>
              </w:rPr>
              <w:t xml:space="preserve">: </w:t>
            </w:r>
            <w:r w:rsidRPr="006F6E4B">
              <w:rPr>
                <w:sz w:val="24"/>
              </w:rPr>
              <w:t>暨南大学出版社，</w:t>
            </w:r>
            <w:r w:rsidRPr="006F6E4B">
              <w:rPr>
                <w:sz w:val="24"/>
              </w:rPr>
              <w:t>2014. 10.</w:t>
            </w:r>
          </w:p>
          <w:p w14:paraId="0E7954D1" w14:textId="77777777" w:rsidR="006F6E4B" w:rsidRPr="006F6E4B" w:rsidRDefault="006F6E4B" w:rsidP="006F6E4B">
            <w:pPr>
              <w:spacing w:line="360" w:lineRule="auto"/>
              <w:rPr>
                <w:sz w:val="24"/>
              </w:rPr>
            </w:pPr>
            <w:r w:rsidRPr="006F6E4B">
              <w:rPr>
                <w:sz w:val="24"/>
              </w:rPr>
              <w:t>10.</w:t>
            </w:r>
            <w:r w:rsidRPr="006F6E4B">
              <w:rPr>
                <w:sz w:val="24"/>
              </w:rPr>
              <w:tab/>
            </w:r>
            <w:r w:rsidRPr="006F6E4B">
              <w:rPr>
                <w:sz w:val="24"/>
              </w:rPr>
              <w:t>马会娟</w:t>
            </w:r>
            <w:r w:rsidRPr="006F6E4B">
              <w:rPr>
                <w:sz w:val="24"/>
              </w:rPr>
              <w:t xml:space="preserve">. </w:t>
            </w:r>
            <w:proofErr w:type="gramStart"/>
            <w:r w:rsidRPr="006F6E4B">
              <w:rPr>
                <w:sz w:val="24"/>
              </w:rPr>
              <w:t>奈达翻译</w:t>
            </w:r>
            <w:proofErr w:type="gramEnd"/>
            <w:r w:rsidRPr="006F6E4B">
              <w:rPr>
                <w:sz w:val="24"/>
              </w:rPr>
              <w:t>理论研究</w:t>
            </w:r>
            <w:r w:rsidRPr="006F6E4B">
              <w:rPr>
                <w:sz w:val="24"/>
              </w:rPr>
              <w:t xml:space="preserve">[M]. </w:t>
            </w:r>
            <w:r w:rsidRPr="006F6E4B">
              <w:rPr>
                <w:sz w:val="24"/>
              </w:rPr>
              <w:t>北京</w:t>
            </w:r>
            <w:r w:rsidRPr="006F6E4B">
              <w:rPr>
                <w:sz w:val="24"/>
              </w:rPr>
              <w:t xml:space="preserve">: </w:t>
            </w:r>
            <w:r w:rsidRPr="006F6E4B">
              <w:rPr>
                <w:sz w:val="24"/>
              </w:rPr>
              <w:t>外语教学与研究出版社，</w:t>
            </w:r>
            <w:r w:rsidRPr="006F6E4B">
              <w:rPr>
                <w:sz w:val="24"/>
              </w:rPr>
              <w:t>2003.</w:t>
            </w:r>
          </w:p>
          <w:p w14:paraId="5FB77DC9" w14:textId="77777777" w:rsidR="006F6E4B" w:rsidRPr="006F6E4B" w:rsidRDefault="006F6E4B" w:rsidP="006F6E4B">
            <w:pPr>
              <w:spacing w:line="360" w:lineRule="auto"/>
              <w:rPr>
                <w:sz w:val="24"/>
              </w:rPr>
            </w:pPr>
            <w:r w:rsidRPr="006F6E4B">
              <w:rPr>
                <w:sz w:val="24"/>
              </w:rPr>
              <w:t>11.</w:t>
            </w:r>
            <w:r w:rsidRPr="006F6E4B">
              <w:rPr>
                <w:sz w:val="24"/>
              </w:rPr>
              <w:tab/>
            </w:r>
            <w:r w:rsidRPr="006F6E4B">
              <w:rPr>
                <w:sz w:val="24"/>
              </w:rPr>
              <w:t>潘尔艳</w:t>
            </w:r>
            <w:r w:rsidRPr="006F6E4B">
              <w:rPr>
                <w:sz w:val="24"/>
              </w:rPr>
              <w:t xml:space="preserve">. </w:t>
            </w:r>
            <w:r w:rsidRPr="006F6E4B">
              <w:rPr>
                <w:sz w:val="24"/>
              </w:rPr>
              <w:t>论科技英语翻译的若干特点</w:t>
            </w:r>
            <w:r w:rsidRPr="006F6E4B">
              <w:rPr>
                <w:sz w:val="24"/>
              </w:rPr>
              <w:t xml:space="preserve">[J]. </w:t>
            </w:r>
            <w:r w:rsidRPr="006F6E4B">
              <w:rPr>
                <w:sz w:val="24"/>
              </w:rPr>
              <w:t>黑龙江：哈尔滨商业大学学报，</w:t>
            </w:r>
            <w:r w:rsidRPr="006F6E4B">
              <w:rPr>
                <w:sz w:val="24"/>
              </w:rPr>
              <w:t>2005.</w:t>
            </w:r>
          </w:p>
          <w:p w14:paraId="1D617A23" w14:textId="77777777" w:rsidR="006F6E4B" w:rsidRPr="006F6E4B" w:rsidRDefault="006F6E4B" w:rsidP="006F6E4B">
            <w:pPr>
              <w:spacing w:line="360" w:lineRule="auto"/>
              <w:rPr>
                <w:sz w:val="24"/>
              </w:rPr>
            </w:pPr>
            <w:r w:rsidRPr="006F6E4B">
              <w:rPr>
                <w:sz w:val="24"/>
              </w:rPr>
              <w:t>12.</w:t>
            </w:r>
            <w:r w:rsidRPr="006F6E4B">
              <w:rPr>
                <w:sz w:val="24"/>
              </w:rPr>
              <w:tab/>
            </w:r>
            <w:r w:rsidRPr="006F6E4B">
              <w:rPr>
                <w:sz w:val="24"/>
              </w:rPr>
              <w:t>吴鹤林，崔林</w:t>
            </w:r>
            <w:r w:rsidRPr="006F6E4B">
              <w:rPr>
                <w:sz w:val="24"/>
              </w:rPr>
              <w:t xml:space="preserve">. </w:t>
            </w:r>
            <w:r w:rsidRPr="006F6E4B">
              <w:rPr>
                <w:sz w:val="24"/>
              </w:rPr>
              <w:t>图灵和</w:t>
            </w:r>
            <w:r w:rsidRPr="006F6E4B">
              <w:rPr>
                <w:sz w:val="24"/>
              </w:rPr>
              <w:t>ACM</w:t>
            </w:r>
            <w:r w:rsidRPr="006F6E4B">
              <w:rPr>
                <w:sz w:val="24"/>
              </w:rPr>
              <w:t>图灵奖（</w:t>
            </w:r>
            <w:r w:rsidRPr="006F6E4B">
              <w:rPr>
                <w:sz w:val="24"/>
              </w:rPr>
              <w:t>1966-2015</w:t>
            </w:r>
            <w:r w:rsidRPr="006F6E4B">
              <w:rPr>
                <w:sz w:val="24"/>
              </w:rPr>
              <w:t>）（第五版）</w:t>
            </w:r>
            <w:r w:rsidRPr="006F6E4B">
              <w:rPr>
                <w:sz w:val="24"/>
              </w:rPr>
              <w:t xml:space="preserve">[M]. </w:t>
            </w:r>
            <w:r w:rsidRPr="006F6E4B">
              <w:rPr>
                <w:sz w:val="24"/>
              </w:rPr>
              <w:t>北京</w:t>
            </w:r>
            <w:r w:rsidRPr="006F6E4B">
              <w:rPr>
                <w:sz w:val="24"/>
              </w:rPr>
              <w:t xml:space="preserve">: </w:t>
            </w:r>
            <w:r w:rsidRPr="006F6E4B">
              <w:rPr>
                <w:sz w:val="24"/>
              </w:rPr>
              <w:t>高等教育出版社，</w:t>
            </w:r>
            <w:r w:rsidRPr="006F6E4B">
              <w:rPr>
                <w:sz w:val="24"/>
              </w:rPr>
              <w:t>2016. 9.</w:t>
            </w:r>
          </w:p>
          <w:p w14:paraId="3F975CB1" w14:textId="77777777" w:rsidR="006F6E4B" w:rsidRPr="006F6E4B" w:rsidRDefault="006F6E4B" w:rsidP="006F6E4B">
            <w:pPr>
              <w:spacing w:line="360" w:lineRule="auto"/>
              <w:rPr>
                <w:sz w:val="24"/>
              </w:rPr>
            </w:pPr>
            <w:r w:rsidRPr="006F6E4B">
              <w:rPr>
                <w:sz w:val="24"/>
              </w:rPr>
              <w:t>13.</w:t>
            </w:r>
            <w:r w:rsidRPr="006F6E4B">
              <w:rPr>
                <w:sz w:val="24"/>
              </w:rPr>
              <w:tab/>
            </w:r>
            <w:proofErr w:type="gramStart"/>
            <w:r w:rsidRPr="006F6E4B">
              <w:rPr>
                <w:sz w:val="24"/>
              </w:rPr>
              <w:t>熊兵</w:t>
            </w:r>
            <w:proofErr w:type="gramEnd"/>
            <w:r w:rsidRPr="006F6E4B">
              <w:rPr>
                <w:sz w:val="24"/>
              </w:rPr>
              <w:t xml:space="preserve">. </w:t>
            </w:r>
            <w:r w:rsidRPr="006F6E4B">
              <w:rPr>
                <w:sz w:val="24"/>
              </w:rPr>
              <w:t>翻译研究中的概念混淆</w:t>
            </w:r>
            <w:r w:rsidRPr="006F6E4B">
              <w:rPr>
                <w:sz w:val="24"/>
              </w:rPr>
              <w:t xml:space="preserve">.[J] </w:t>
            </w:r>
            <w:r w:rsidRPr="006F6E4B">
              <w:rPr>
                <w:sz w:val="24"/>
              </w:rPr>
              <w:t>中国翻译，</w:t>
            </w:r>
            <w:r w:rsidRPr="006F6E4B">
              <w:rPr>
                <w:sz w:val="24"/>
              </w:rPr>
              <w:t>2014(3): 82-88.</w:t>
            </w:r>
          </w:p>
          <w:p w14:paraId="2CCBD32F" w14:textId="77777777" w:rsidR="006F6E4B" w:rsidRPr="006F6E4B" w:rsidRDefault="006F6E4B" w:rsidP="006F6E4B">
            <w:pPr>
              <w:spacing w:line="360" w:lineRule="auto"/>
              <w:rPr>
                <w:sz w:val="24"/>
              </w:rPr>
            </w:pPr>
            <w:r w:rsidRPr="006F6E4B">
              <w:rPr>
                <w:sz w:val="24"/>
              </w:rPr>
              <w:t>14.</w:t>
            </w:r>
            <w:r w:rsidRPr="006F6E4B">
              <w:rPr>
                <w:sz w:val="24"/>
              </w:rPr>
              <w:tab/>
            </w:r>
            <w:proofErr w:type="gramStart"/>
            <w:r w:rsidRPr="006F6E4B">
              <w:rPr>
                <w:sz w:val="24"/>
              </w:rPr>
              <w:t>许钧</w:t>
            </w:r>
            <w:proofErr w:type="gramEnd"/>
            <w:r w:rsidRPr="006F6E4B">
              <w:rPr>
                <w:sz w:val="24"/>
              </w:rPr>
              <w:t xml:space="preserve">. </w:t>
            </w:r>
            <w:r w:rsidRPr="006F6E4B">
              <w:rPr>
                <w:sz w:val="24"/>
              </w:rPr>
              <w:t>翻译论</w:t>
            </w:r>
            <w:r w:rsidRPr="006F6E4B">
              <w:rPr>
                <w:sz w:val="24"/>
              </w:rPr>
              <w:t xml:space="preserve">[M]. </w:t>
            </w:r>
            <w:r w:rsidRPr="006F6E4B">
              <w:rPr>
                <w:sz w:val="24"/>
              </w:rPr>
              <w:t>武汉</w:t>
            </w:r>
            <w:r w:rsidRPr="006F6E4B">
              <w:rPr>
                <w:sz w:val="24"/>
              </w:rPr>
              <w:t xml:space="preserve">: </w:t>
            </w:r>
            <w:r w:rsidRPr="006F6E4B">
              <w:rPr>
                <w:sz w:val="24"/>
              </w:rPr>
              <w:t>湖北教育出版社，</w:t>
            </w:r>
            <w:r w:rsidRPr="006F6E4B">
              <w:rPr>
                <w:sz w:val="24"/>
              </w:rPr>
              <w:t xml:space="preserve">2003. </w:t>
            </w:r>
          </w:p>
          <w:p w14:paraId="22718698" w14:textId="77777777" w:rsidR="006F6E4B" w:rsidRPr="006F6E4B" w:rsidRDefault="006F6E4B" w:rsidP="006F6E4B">
            <w:pPr>
              <w:spacing w:line="360" w:lineRule="auto"/>
              <w:rPr>
                <w:sz w:val="24"/>
              </w:rPr>
            </w:pPr>
            <w:r w:rsidRPr="006F6E4B">
              <w:rPr>
                <w:sz w:val="24"/>
              </w:rPr>
              <w:t>15.</w:t>
            </w:r>
            <w:r w:rsidRPr="006F6E4B">
              <w:rPr>
                <w:sz w:val="24"/>
              </w:rPr>
              <w:tab/>
            </w:r>
            <w:proofErr w:type="gramStart"/>
            <w:r w:rsidRPr="006F6E4B">
              <w:rPr>
                <w:sz w:val="24"/>
              </w:rPr>
              <w:t>许钧</w:t>
            </w:r>
            <w:proofErr w:type="gramEnd"/>
            <w:r w:rsidRPr="006F6E4B">
              <w:rPr>
                <w:sz w:val="24"/>
              </w:rPr>
              <w:t xml:space="preserve">. </w:t>
            </w:r>
            <w:r w:rsidRPr="006F6E4B">
              <w:rPr>
                <w:sz w:val="24"/>
              </w:rPr>
              <w:t>从翻译出发</w:t>
            </w:r>
            <w:r w:rsidRPr="006F6E4B">
              <w:rPr>
                <w:sz w:val="24"/>
              </w:rPr>
              <w:t>——</w:t>
            </w:r>
            <w:r w:rsidRPr="006F6E4B">
              <w:rPr>
                <w:sz w:val="24"/>
              </w:rPr>
              <w:t>翻译与翻译研究</w:t>
            </w:r>
            <w:r w:rsidRPr="006F6E4B">
              <w:rPr>
                <w:sz w:val="24"/>
              </w:rPr>
              <w:t xml:space="preserve">[M]. </w:t>
            </w:r>
            <w:r w:rsidRPr="006F6E4B">
              <w:rPr>
                <w:sz w:val="24"/>
              </w:rPr>
              <w:t>上海</w:t>
            </w:r>
            <w:r w:rsidRPr="006F6E4B">
              <w:rPr>
                <w:sz w:val="24"/>
              </w:rPr>
              <w:t xml:space="preserve">: </w:t>
            </w:r>
            <w:r w:rsidRPr="006F6E4B">
              <w:rPr>
                <w:sz w:val="24"/>
              </w:rPr>
              <w:t>复旦大学出版社，</w:t>
            </w:r>
            <w:r w:rsidRPr="006F6E4B">
              <w:rPr>
                <w:sz w:val="24"/>
              </w:rPr>
              <w:t>2014. 6.</w:t>
            </w:r>
          </w:p>
          <w:p w14:paraId="78454ADC" w14:textId="77777777" w:rsidR="006F6E4B" w:rsidRPr="006F6E4B" w:rsidRDefault="006F6E4B" w:rsidP="006F6E4B">
            <w:pPr>
              <w:spacing w:line="360" w:lineRule="auto"/>
              <w:rPr>
                <w:sz w:val="24"/>
              </w:rPr>
            </w:pPr>
            <w:r w:rsidRPr="006F6E4B">
              <w:rPr>
                <w:sz w:val="24"/>
              </w:rPr>
              <w:t>16.</w:t>
            </w:r>
            <w:r w:rsidRPr="006F6E4B">
              <w:rPr>
                <w:sz w:val="24"/>
              </w:rPr>
              <w:tab/>
            </w:r>
            <w:r w:rsidRPr="006F6E4B">
              <w:rPr>
                <w:sz w:val="24"/>
              </w:rPr>
              <w:t>余光中</w:t>
            </w:r>
            <w:r w:rsidRPr="006F6E4B">
              <w:rPr>
                <w:sz w:val="24"/>
              </w:rPr>
              <w:t xml:space="preserve">. </w:t>
            </w:r>
            <w:r w:rsidRPr="006F6E4B">
              <w:rPr>
                <w:sz w:val="24"/>
              </w:rPr>
              <w:t>余光中谈翻译</w:t>
            </w:r>
            <w:r w:rsidRPr="006F6E4B">
              <w:rPr>
                <w:sz w:val="24"/>
              </w:rPr>
              <w:t xml:space="preserve">[M]. </w:t>
            </w:r>
            <w:r w:rsidRPr="006F6E4B">
              <w:rPr>
                <w:sz w:val="24"/>
              </w:rPr>
              <w:t>北京</w:t>
            </w:r>
            <w:r w:rsidRPr="006F6E4B">
              <w:rPr>
                <w:sz w:val="24"/>
              </w:rPr>
              <w:t xml:space="preserve">: </w:t>
            </w:r>
            <w:r w:rsidRPr="006F6E4B">
              <w:rPr>
                <w:sz w:val="24"/>
              </w:rPr>
              <w:t>中国对外翻译出版公司，</w:t>
            </w:r>
            <w:r w:rsidRPr="006F6E4B">
              <w:rPr>
                <w:sz w:val="24"/>
              </w:rPr>
              <w:t>2000.</w:t>
            </w:r>
          </w:p>
          <w:p w14:paraId="1555CB5E" w14:textId="77777777" w:rsidR="006F6E4B" w:rsidRPr="006F6E4B" w:rsidRDefault="006F6E4B" w:rsidP="006F6E4B">
            <w:pPr>
              <w:spacing w:line="360" w:lineRule="auto"/>
              <w:rPr>
                <w:sz w:val="24"/>
              </w:rPr>
            </w:pPr>
            <w:r w:rsidRPr="006F6E4B">
              <w:rPr>
                <w:sz w:val="24"/>
              </w:rPr>
              <w:t>17.</w:t>
            </w:r>
            <w:r w:rsidRPr="006F6E4B">
              <w:rPr>
                <w:sz w:val="24"/>
              </w:rPr>
              <w:tab/>
            </w:r>
            <w:r w:rsidRPr="006F6E4B">
              <w:rPr>
                <w:sz w:val="24"/>
              </w:rPr>
              <w:t>杨婷玉</w:t>
            </w:r>
            <w:r w:rsidRPr="006F6E4B">
              <w:rPr>
                <w:sz w:val="24"/>
              </w:rPr>
              <w:t xml:space="preserve">. </w:t>
            </w:r>
            <w:r w:rsidRPr="006F6E4B">
              <w:rPr>
                <w:sz w:val="24"/>
              </w:rPr>
              <w:t>从功能翻译理论角度看科技英语翻译</w:t>
            </w:r>
            <w:r w:rsidRPr="006F6E4B">
              <w:rPr>
                <w:sz w:val="24"/>
              </w:rPr>
              <w:t xml:space="preserve">[D]. </w:t>
            </w:r>
            <w:r w:rsidRPr="006F6E4B">
              <w:rPr>
                <w:sz w:val="24"/>
              </w:rPr>
              <w:t>北京：北京邮电大学翻译硕士学位论文，</w:t>
            </w:r>
            <w:r w:rsidRPr="006F6E4B">
              <w:rPr>
                <w:sz w:val="24"/>
              </w:rPr>
              <w:t>2014.</w:t>
            </w:r>
          </w:p>
          <w:p w14:paraId="7D411D2D" w14:textId="176788ED" w:rsidR="00DF5836" w:rsidRPr="006F6E4B" w:rsidRDefault="006F6E4B" w:rsidP="006F6E4B">
            <w:pPr>
              <w:spacing w:line="360" w:lineRule="auto"/>
              <w:rPr>
                <w:sz w:val="24"/>
              </w:rPr>
            </w:pPr>
            <w:r w:rsidRPr="006F6E4B">
              <w:rPr>
                <w:sz w:val="24"/>
              </w:rPr>
              <w:t>18.</w:t>
            </w:r>
            <w:r w:rsidRPr="006F6E4B">
              <w:rPr>
                <w:sz w:val="24"/>
              </w:rPr>
              <w:tab/>
            </w:r>
            <w:r w:rsidRPr="006F6E4B">
              <w:rPr>
                <w:sz w:val="24"/>
              </w:rPr>
              <w:t>张万防，黄宇洁主编</w:t>
            </w:r>
            <w:r w:rsidRPr="006F6E4B">
              <w:rPr>
                <w:sz w:val="24"/>
              </w:rPr>
              <w:t xml:space="preserve">. </w:t>
            </w:r>
            <w:r w:rsidRPr="006F6E4B">
              <w:rPr>
                <w:sz w:val="24"/>
              </w:rPr>
              <w:t>翻译理论与实践简明教程</w:t>
            </w:r>
            <w:r w:rsidRPr="006F6E4B">
              <w:rPr>
                <w:sz w:val="24"/>
              </w:rPr>
              <w:t xml:space="preserve">[M]. </w:t>
            </w:r>
            <w:r w:rsidRPr="006F6E4B">
              <w:rPr>
                <w:sz w:val="24"/>
              </w:rPr>
              <w:t>武汉</w:t>
            </w:r>
            <w:r w:rsidRPr="006F6E4B">
              <w:rPr>
                <w:sz w:val="24"/>
              </w:rPr>
              <w:t xml:space="preserve">: </w:t>
            </w:r>
            <w:r w:rsidRPr="006F6E4B">
              <w:rPr>
                <w:sz w:val="24"/>
              </w:rPr>
              <w:t>华中科技大学出版社，</w:t>
            </w:r>
            <w:r w:rsidRPr="006F6E4B">
              <w:rPr>
                <w:sz w:val="24"/>
              </w:rPr>
              <w:t>2015. 4.</w:t>
            </w: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r>
              <w:rPr>
                <w:rFonts w:ascii="宋体" w:hAnsi="宋体"/>
                <w:b/>
                <w:sz w:val="24"/>
              </w:rPr>
              <w:lastRenderedPageBreak/>
              <w:t>指导教师意见：</w:t>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r>
              <w:rPr>
                <w:rFonts w:ascii="宋体" w:hAnsi="宋体"/>
                <w:b/>
                <w:sz w:val="24"/>
              </w:rPr>
              <w:t>教学单位意见：</w:t>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87A38E9" w14:textId="77777777" w:rsidR="00DF5836" w:rsidRDefault="002E4E93">
      <w:pPr>
        <w:spacing w:line="360" w:lineRule="auto"/>
        <w:rPr>
          <w:sz w:val="24"/>
        </w:rPr>
      </w:pPr>
      <w:r>
        <w:rPr>
          <w:rFonts w:hint="eastAsia"/>
          <w:sz w:val="24"/>
        </w:rPr>
        <w:t>注：开题报告应在教师指导下由学生独立撰写，开题报告通过后方可进行毕业创作。</w:t>
      </w:r>
    </w:p>
    <w:p w14:paraId="53E600AF" w14:textId="77777777" w:rsidR="00DF5836" w:rsidRDefault="00DF5836"/>
    <w:sectPr w:rsidR="00DF5836" w:rsidSect="00504F64">
      <w:pgSz w:w="11906" w:h="16838"/>
      <w:pgMar w:top="1418" w:right="1418" w:bottom="851" w:left="1418" w:header="851" w:footer="992" w:gutter="567"/>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17E3D6" w15:done="0"/>
  <w15:commentEx w15:paraId="23FF77AF" w15:done="0"/>
  <w15:commentEx w15:paraId="79315003" w15:done="0"/>
  <w15:commentEx w15:paraId="2FDCD091" w15:done="0"/>
  <w15:commentEx w15:paraId="07210A85" w15:done="0"/>
  <w15:commentEx w15:paraId="3EF0EA5F" w15:done="0"/>
  <w15:commentEx w15:paraId="6B9F6AB1" w15:done="0"/>
  <w15:commentEx w15:paraId="2093F286" w15:done="0"/>
  <w15:commentEx w15:paraId="08DA2C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17E3D6" w16cid:durableId="1FE31DEB"/>
  <w16cid:commentId w16cid:paraId="23FF77AF" w16cid:durableId="1FE31E53"/>
  <w16cid:commentId w16cid:paraId="79315003" w16cid:durableId="1FE31EA2"/>
  <w16cid:commentId w16cid:paraId="2FDCD091" w16cid:durableId="1FE31ECF"/>
  <w16cid:commentId w16cid:paraId="07210A85" w16cid:durableId="1FE31EF7"/>
  <w16cid:commentId w16cid:paraId="3EF0EA5F" w16cid:durableId="1FE31F3B"/>
  <w16cid:commentId w16cid:paraId="6B9F6AB1" w16cid:durableId="1FE31F69"/>
  <w16cid:commentId w16cid:paraId="2093F286" w16cid:durableId="1FE31F90"/>
  <w16cid:commentId w16cid:paraId="08DA2CF9" w16cid:durableId="1FE3204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72856" w14:textId="77777777" w:rsidR="002F0051" w:rsidRDefault="002F0051" w:rsidP="006F6E4B">
      <w:r>
        <w:separator/>
      </w:r>
    </w:p>
  </w:endnote>
  <w:endnote w:type="continuationSeparator" w:id="0">
    <w:p w14:paraId="7F24E1E7" w14:textId="77777777" w:rsidR="002F0051" w:rsidRDefault="002F0051" w:rsidP="006F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570BF" w14:textId="77777777" w:rsidR="002F0051" w:rsidRDefault="002F0051" w:rsidP="006F6E4B">
      <w:r>
        <w:separator/>
      </w:r>
    </w:p>
  </w:footnote>
  <w:footnote w:type="continuationSeparator" w:id="0">
    <w:p w14:paraId="55DBF273" w14:textId="77777777" w:rsidR="002F0051" w:rsidRDefault="002F0051" w:rsidP="006F6E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9590"/>
    <w:multiLevelType w:val="singleLevel"/>
    <w:tmpl w:val="1A8D9590"/>
    <w:lvl w:ilvl="0">
      <w:start w:val="4"/>
      <w:numFmt w:val="decimal"/>
      <w:lvlText w:val="%1."/>
      <w:lvlJc w:val="left"/>
      <w:pPr>
        <w:tabs>
          <w:tab w:val="left" w:pos="312"/>
        </w:tabs>
      </w:pPr>
    </w:lvl>
  </w:abstractNum>
  <w:abstractNum w:abstractNumId="1">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6004F"/>
    <w:rsid w:val="00064442"/>
    <w:rsid w:val="00081D0F"/>
    <w:rsid w:val="00081FFC"/>
    <w:rsid w:val="000909E3"/>
    <w:rsid w:val="000D6E81"/>
    <w:rsid w:val="00104A92"/>
    <w:rsid w:val="001151DF"/>
    <w:rsid w:val="00144243"/>
    <w:rsid w:val="00155E90"/>
    <w:rsid w:val="001725D0"/>
    <w:rsid w:val="001768A6"/>
    <w:rsid w:val="00191B5A"/>
    <w:rsid w:val="001A43EC"/>
    <w:rsid w:val="001B22BF"/>
    <w:rsid w:val="001B5454"/>
    <w:rsid w:val="002073C5"/>
    <w:rsid w:val="0021525C"/>
    <w:rsid w:val="002228F5"/>
    <w:rsid w:val="002268B0"/>
    <w:rsid w:val="00260FE1"/>
    <w:rsid w:val="0028368B"/>
    <w:rsid w:val="00290469"/>
    <w:rsid w:val="00290F83"/>
    <w:rsid w:val="002C70DF"/>
    <w:rsid w:val="002D5299"/>
    <w:rsid w:val="002E0C44"/>
    <w:rsid w:val="002E4E93"/>
    <w:rsid w:val="002F0051"/>
    <w:rsid w:val="0031774D"/>
    <w:rsid w:val="00325E66"/>
    <w:rsid w:val="003424BF"/>
    <w:rsid w:val="003509F2"/>
    <w:rsid w:val="00360496"/>
    <w:rsid w:val="00384E42"/>
    <w:rsid w:val="003D03E7"/>
    <w:rsid w:val="00430431"/>
    <w:rsid w:val="004575A7"/>
    <w:rsid w:val="004E2E5B"/>
    <w:rsid w:val="00504F64"/>
    <w:rsid w:val="00516A84"/>
    <w:rsid w:val="0054689C"/>
    <w:rsid w:val="00565083"/>
    <w:rsid w:val="005845FB"/>
    <w:rsid w:val="005B5A1A"/>
    <w:rsid w:val="005C04B4"/>
    <w:rsid w:val="00622922"/>
    <w:rsid w:val="006679F2"/>
    <w:rsid w:val="0067185D"/>
    <w:rsid w:val="006B57F8"/>
    <w:rsid w:val="006F2663"/>
    <w:rsid w:val="006F6E4B"/>
    <w:rsid w:val="00704126"/>
    <w:rsid w:val="00774BCC"/>
    <w:rsid w:val="00781B2F"/>
    <w:rsid w:val="007A28B5"/>
    <w:rsid w:val="007F7C32"/>
    <w:rsid w:val="008527EA"/>
    <w:rsid w:val="008679B1"/>
    <w:rsid w:val="00890D60"/>
    <w:rsid w:val="008A2C18"/>
    <w:rsid w:val="008A709E"/>
    <w:rsid w:val="009B18A3"/>
    <w:rsid w:val="009C47FF"/>
    <w:rsid w:val="009C4ADE"/>
    <w:rsid w:val="009F7423"/>
    <w:rsid w:val="00A00274"/>
    <w:rsid w:val="00A262ED"/>
    <w:rsid w:val="00A458BD"/>
    <w:rsid w:val="00AF7C12"/>
    <w:rsid w:val="00B0356A"/>
    <w:rsid w:val="00B24C40"/>
    <w:rsid w:val="00B32548"/>
    <w:rsid w:val="00B34F6E"/>
    <w:rsid w:val="00B47500"/>
    <w:rsid w:val="00B57696"/>
    <w:rsid w:val="00B74043"/>
    <w:rsid w:val="00C40C9C"/>
    <w:rsid w:val="00C452B5"/>
    <w:rsid w:val="00C64CD8"/>
    <w:rsid w:val="00C653D5"/>
    <w:rsid w:val="00C95168"/>
    <w:rsid w:val="00C97B29"/>
    <w:rsid w:val="00CB5F35"/>
    <w:rsid w:val="00D10C8D"/>
    <w:rsid w:val="00D12F24"/>
    <w:rsid w:val="00D26292"/>
    <w:rsid w:val="00D45351"/>
    <w:rsid w:val="00D61537"/>
    <w:rsid w:val="00D617C0"/>
    <w:rsid w:val="00D9674C"/>
    <w:rsid w:val="00DA0C59"/>
    <w:rsid w:val="00DC6F41"/>
    <w:rsid w:val="00DD6813"/>
    <w:rsid w:val="00DD6868"/>
    <w:rsid w:val="00DE145F"/>
    <w:rsid w:val="00DF5836"/>
    <w:rsid w:val="00E46081"/>
    <w:rsid w:val="00E4716F"/>
    <w:rsid w:val="00E51D99"/>
    <w:rsid w:val="00E61EB0"/>
    <w:rsid w:val="00EB3546"/>
    <w:rsid w:val="00EE3F88"/>
    <w:rsid w:val="00F21549"/>
    <w:rsid w:val="00F21FEE"/>
    <w:rsid w:val="00F34D33"/>
    <w:rsid w:val="00F4446A"/>
    <w:rsid w:val="00F57B40"/>
    <w:rsid w:val="00FD3D3D"/>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批注框文本 Char"/>
    <w:basedOn w:val="a0"/>
    <w:link w:val="a5"/>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rPr>
      <w:color w:val="0063C8"/>
      <w:u w:val="none"/>
    </w:rPr>
  </w:style>
  <w:style w:type="character" w:styleId="a9">
    <w:name w:val="annotation reference"/>
    <w:basedOn w:val="a0"/>
    <w:uiPriority w:val="99"/>
    <w:semiHidden/>
    <w:unhideWhenUsed/>
    <w:qFormat/>
    <w:rPr>
      <w:sz w:val="21"/>
      <w:szCs w:val="21"/>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批注框文本 Char"/>
    <w:basedOn w:val="a0"/>
    <w:link w:val="a5"/>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233608-EA0F-4667-AA2B-C17978735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1611</Words>
  <Characters>9187</Characters>
  <Application>Microsoft Office Word</Application>
  <DocSecurity>0</DocSecurity>
  <Lines>76</Lines>
  <Paragraphs>21</Paragraphs>
  <ScaleCrop>false</ScaleCrop>
  <Company>重庆第二师范学院</Company>
  <LinksUpToDate>false</LinksUpToDate>
  <CharactersWithSpaces>10777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Windows 用户</cp:lastModifiedBy>
  <cp:revision>5</cp:revision>
  <dcterms:created xsi:type="dcterms:W3CDTF">2019-01-11T07:27:00Z</dcterms:created>
  <dcterms:modified xsi:type="dcterms:W3CDTF">2019-01-11T11:34:00Z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