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65BC3842" w14:textId="22353F57" w:rsidR="00DF5836" w:rsidRDefault="002E4E93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D80D6A" w:rsidRPr="00D80D6A">
              <w:rPr>
                <w:b/>
                <w:bCs/>
                <w:i/>
                <w:sz w:val="24"/>
              </w:rPr>
              <w:t>The Evolution of the Digital Age</w:t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0248A28A" w14:textId="77777777" w:rsidR="00DF5836" w:rsidRDefault="00DF5836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518D0200" w14:textId="0EB1D49F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1510403119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21E4E3DA" w14:textId="573695F3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罗元</w:t>
            </w:r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49C68C0" w14:textId="64238256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p w14:paraId="61B7D36D" w14:textId="3027A80C" w:rsidR="00D80D6A" w:rsidRDefault="003F4263" w:rsidP="00D80D6A">
            <w:pPr>
              <w:ind w:firstLineChars="200" w:firstLine="480"/>
              <w:rPr>
                <w:sz w:val="24"/>
              </w:rPr>
            </w:pPr>
            <w:commentRangeStart w:id="0"/>
            <w:r>
              <w:rPr>
                <w:sz w:val="24"/>
              </w:rPr>
              <w:t>本次翻译任务是</w:t>
            </w:r>
            <w:proofErr w:type="gramStart"/>
            <w:r>
              <w:rPr>
                <w:sz w:val="24"/>
              </w:rPr>
              <w:t>英翻汉</w:t>
            </w:r>
            <w:proofErr w:type="gramEnd"/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原文来源于</w:t>
            </w:r>
            <w:r w:rsidR="00D80D6A">
              <w:rPr>
                <w:sz w:val="24"/>
              </w:rPr>
              <w:t>克里斯</w:t>
            </w:r>
            <w:r w:rsidR="00D80D6A">
              <w:rPr>
                <w:rFonts w:ascii="宋体" w:hAnsi="宋体" w:hint="eastAsia"/>
                <w:sz w:val="24"/>
              </w:rPr>
              <w:t>.</w:t>
            </w:r>
            <w:r w:rsidR="00D80D6A">
              <w:rPr>
                <w:rFonts w:hint="eastAsia"/>
                <w:sz w:val="24"/>
              </w:rPr>
              <w:t>斯金纳（</w:t>
            </w:r>
            <w:r w:rsidR="00D80D6A">
              <w:rPr>
                <w:sz w:val="24"/>
              </w:rPr>
              <w:t>Chris</w:t>
            </w:r>
            <w:r w:rsidR="00D80D6A">
              <w:rPr>
                <w:rFonts w:hint="eastAsia"/>
                <w:sz w:val="24"/>
              </w:rPr>
              <w:t xml:space="preserve"> Skinner</w:t>
            </w:r>
            <w:r w:rsidR="00D80D6A">
              <w:rPr>
                <w:rFonts w:hint="eastAsia"/>
                <w:sz w:val="24"/>
              </w:rPr>
              <w:t>）的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Digital Human</w:t>
            </w:r>
            <w:r>
              <w:rPr>
                <w:rFonts w:hint="eastAsia"/>
                <w:sz w:val="24"/>
              </w:rPr>
              <w:t>》的第二章</w:t>
            </w:r>
            <w:r>
              <w:rPr>
                <w:rFonts w:hint="eastAsia"/>
                <w:sz w:val="24"/>
              </w:rPr>
              <w:t>The Evolution of the Digital Age</w:t>
            </w:r>
            <w:r>
              <w:rPr>
                <w:rFonts w:hint="eastAsia"/>
                <w:sz w:val="24"/>
              </w:rPr>
              <w:t>，该部分主要</w:t>
            </w:r>
            <w:del w:id="1" w:author="李 亚星" w:date="2019-01-06T10:49:00Z">
              <w:r w:rsidDel="00DD57AA">
                <w:rPr>
                  <w:rFonts w:hint="eastAsia"/>
                  <w:sz w:val="24"/>
                </w:rPr>
                <w:delText>是</w:delText>
              </w:r>
            </w:del>
            <w:r>
              <w:rPr>
                <w:rFonts w:hint="eastAsia"/>
                <w:sz w:val="24"/>
              </w:rPr>
              <w:t>关于互联网的发展历史以及对互联网未来的展望。</w:t>
            </w:r>
            <w:commentRangeEnd w:id="0"/>
            <w:r w:rsidR="00DD57AA">
              <w:rPr>
                <w:rStyle w:val="ae"/>
              </w:rPr>
              <w:commentReference w:id="0"/>
            </w:r>
          </w:p>
          <w:p w14:paraId="0D08925C" w14:textId="7A29337B" w:rsidR="00D80D6A" w:rsidRDefault="00D80D6A" w:rsidP="00D80D6A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克里斯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斯金纳</w:t>
            </w:r>
            <w:r w:rsidRPr="00D80D6A">
              <w:rPr>
                <w:rFonts w:hint="eastAsia"/>
                <w:sz w:val="24"/>
              </w:rPr>
              <w:t>是一名金融市场和金融科技领域的自由撰稿人和独立评论家，</w:t>
            </w:r>
            <w:del w:id="2" w:author="李 亚星" w:date="2019-01-06T10:50:00Z">
              <w:r w:rsidRPr="00D80D6A" w:rsidDel="00DD57AA">
                <w:rPr>
                  <w:rFonts w:hint="eastAsia"/>
                  <w:sz w:val="24"/>
                </w:rPr>
                <w:delText>他</w:delText>
              </w:r>
            </w:del>
            <w:r w:rsidRPr="00D80D6A">
              <w:rPr>
                <w:rFonts w:hint="eastAsia"/>
                <w:sz w:val="24"/>
              </w:rPr>
              <w:t>出版过畅销书籍《</w:t>
            </w:r>
            <w:r w:rsidRPr="00D80D6A">
              <w:rPr>
                <w:rFonts w:hint="eastAsia"/>
                <w:sz w:val="24"/>
              </w:rPr>
              <w:t>Digital Bank</w:t>
            </w:r>
            <w:r w:rsidRPr="00D80D6A">
              <w:rPr>
                <w:rFonts w:hint="eastAsia"/>
                <w:sz w:val="24"/>
              </w:rPr>
              <w:t>》《</w:t>
            </w:r>
            <w:proofErr w:type="spellStart"/>
            <w:r w:rsidRPr="00D80D6A">
              <w:rPr>
                <w:rFonts w:hint="eastAsia"/>
                <w:sz w:val="24"/>
              </w:rPr>
              <w:t>ValueWeb</w:t>
            </w:r>
            <w:proofErr w:type="spellEnd"/>
            <w:r w:rsidRPr="00D80D6A">
              <w:rPr>
                <w:rFonts w:hint="eastAsia"/>
                <w:sz w:val="24"/>
              </w:rPr>
              <w:t>》和《</w:t>
            </w:r>
            <w:r w:rsidRPr="00D80D6A">
              <w:rPr>
                <w:rFonts w:hint="eastAsia"/>
                <w:sz w:val="24"/>
              </w:rPr>
              <w:t>Digital Human</w:t>
            </w:r>
            <w:r w:rsidRPr="00D80D6A">
              <w:rPr>
                <w:rFonts w:hint="eastAsia"/>
                <w:sz w:val="24"/>
              </w:rPr>
              <w:t>》。他是</w:t>
            </w:r>
            <w:r w:rsidRPr="00D80D6A">
              <w:rPr>
                <w:rFonts w:hint="eastAsia"/>
                <w:sz w:val="24"/>
              </w:rPr>
              <w:t xml:space="preserve"> BBC News</w:t>
            </w:r>
            <w:r w:rsidRPr="00D80D6A">
              <w:rPr>
                <w:rFonts w:hint="eastAsia"/>
                <w:sz w:val="24"/>
              </w:rPr>
              <w:t>，</w:t>
            </w:r>
            <w:r w:rsidRPr="00D80D6A">
              <w:rPr>
                <w:rFonts w:hint="eastAsia"/>
                <w:sz w:val="24"/>
              </w:rPr>
              <w:t>Sky News</w:t>
            </w:r>
            <w:r w:rsidRPr="00D80D6A">
              <w:rPr>
                <w:rFonts w:hint="eastAsia"/>
                <w:sz w:val="24"/>
              </w:rPr>
              <w:t>，</w:t>
            </w:r>
            <w:r w:rsidRPr="00D80D6A">
              <w:rPr>
                <w:rFonts w:hint="eastAsia"/>
                <w:sz w:val="24"/>
              </w:rPr>
              <w:t xml:space="preserve"> CNBC </w:t>
            </w:r>
            <w:r w:rsidRPr="00D80D6A">
              <w:rPr>
                <w:rFonts w:hint="eastAsia"/>
                <w:sz w:val="24"/>
              </w:rPr>
              <w:t>和</w:t>
            </w:r>
            <w:proofErr w:type="gramStart"/>
            <w:r w:rsidRPr="00D80D6A">
              <w:rPr>
                <w:rFonts w:hint="eastAsia"/>
                <w:sz w:val="24"/>
              </w:rPr>
              <w:t>澎</w:t>
            </w:r>
            <w:proofErr w:type="gramEnd"/>
            <w:r w:rsidRPr="00D80D6A">
              <w:rPr>
                <w:rFonts w:hint="eastAsia"/>
                <w:sz w:val="24"/>
              </w:rPr>
              <w:t>博的银行业常驻评论员，且同时出任多个金融科技公司要职。</w:t>
            </w:r>
          </w:p>
          <w:p w14:paraId="54F6AB71" w14:textId="100F9101" w:rsidR="00DF5836" w:rsidRDefault="003F4263" w:rsidP="00D80D6A">
            <w:pPr>
              <w:ind w:firstLineChars="200" w:firstLine="480"/>
              <w:rPr>
                <w:sz w:val="24"/>
              </w:rPr>
            </w:pPr>
            <w:commentRangeStart w:id="3"/>
            <w:r>
              <w:rPr>
                <w:rFonts w:hint="eastAsia"/>
                <w:sz w:val="24"/>
              </w:rPr>
              <w:t>原文属于科技文，用语严谨</w:t>
            </w:r>
            <w:r w:rsidR="00D80D6A">
              <w:rPr>
                <w:rFonts w:hint="eastAsia"/>
                <w:sz w:val="24"/>
              </w:rPr>
              <w:t>，术语性强。</w:t>
            </w:r>
            <w:r>
              <w:rPr>
                <w:rFonts w:hint="eastAsia"/>
                <w:sz w:val="24"/>
              </w:rPr>
              <w:t>文中有大量的长难句</w:t>
            </w:r>
            <w:r w:rsidR="00D80D6A">
              <w:rPr>
                <w:rFonts w:hint="eastAsia"/>
                <w:sz w:val="24"/>
              </w:rPr>
              <w:t>，句子时态多为过去式。句中涉及</w:t>
            </w:r>
            <w:r>
              <w:rPr>
                <w:rFonts w:hint="eastAsia"/>
                <w:sz w:val="24"/>
              </w:rPr>
              <w:t>很多关于互联网、计算机相关</w:t>
            </w:r>
            <w:del w:id="4" w:author="李 亚星" w:date="2019-01-06T10:50:00Z">
              <w:r w:rsidDel="00DD57AA">
                <w:rPr>
                  <w:rFonts w:hint="eastAsia"/>
                  <w:sz w:val="24"/>
                </w:rPr>
                <w:delText>的</w:delText>
              </w:r>
            </w:del>
            <w:r>
              <w:rPr>
                <w:rFonts w:hint="eastAsia"/>
                <w:sz w:val="24"/>
              </w:rPr>
              <w:t>，公司名</w:t>
            </w:r>
            <w:r w:rsidR="00D80D6A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人名等专有名词</w:t>
            </w:r>
            <w:r w:rsidR="003464E4">
              <w:rPr>
                <w:rFonts w:hint="eastAsia"/>
                <w:sz w:val="24"/>
              </w:rPr>
              <w:t>。</w:t>
            </w:r>
            <w:commentRangeEnd w:id="3"/>
            <w:r w:rsidR="00DD57AA">
              <w:rPr>
                <w:rStyle w:val="ae"/>
              </w:rPr>
              <w:commentReference w:id="3"/>
            </w:r>
          </w:p>
          <w:p w14:paraId="693C3A2F" w14:textId="2BA9697D" w:rsidR="00DF5836" w:rsidRPr="003464E4" w:rsidRDefault="003464E4" w:rsidP="00D80D6A">
            <w:pPr>
              <w:ind w:firstLineChars="200" w:firstLine="480"/>
              <w:rPr>
                <w:sz w:val="24"/>
              </w:rPr>
            </w:pPr>
            <w:commentRangeStart w:id="5"/>
            <w:r>
              <w:rPr>
                <w:rFonts w:hint="eastAsia"/>
                <w:sz w:val="24"/>
              </w:rPr>
              <w:t>通过本次翻译，不仅丰富了本人的翻译经历，也学习了关于互联网和计算机的相关知识，掌握了该类型文本的翻译技巧、翻译方法、翻译原则。</w:t>
            </w:r>
            <w:r w:rsidR="00D80D6A">
              <w:rPr>
                <w:rFonts w:hint="eastAsia"/>
                <w:sz w:val="24"/>
              </w:rPr>
              <w:t>同时，对原文本翻译所采用的理论和方法，也可以供他人参考和借鉴。</w:t>
            </w:r>
            <w:commentRangeEnd w:id="5"/>
            <w:r w:rsidR="00DD57AA">
              <w:rPr>
                <w:rStyle w:val="ae"/>
              </w:rPr>
              <w:commentReference w:id="5"/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commentRangeStart w:id="6"/>
            <w:r>
              <w:rPr>
                <w:rFonts w:hint="eastAsia"/>
                <w:b/>
                <w:sz w:val="24"/>
              </w:rPr>
              <w:t>report</w:t>
            </w:r>
            <w:commentRangeEnd w:id="6"/>
            <w:r w:rsidR="00DD57AA">
              <w:rPr>
                <w:rStyle w:val="ae"/>
              </w:rPr>
              <w:commentReference w:id="6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453FD5D1" w14:textId="77777777" w:rsidR="00D80D6A" w:rsidRDefault="00D80D6A" w:rsidP="00D80D6A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7"/>
            <w:r>
              <w:rPr>
                <w:rFonts w:ascii="宋体" w:hAnsi="宋体" w:hint="eastAsia"/>
                <w:sz w:val="24"/>
              </w:rPr>
              <w:t>文献梳理：</w:t>
            </w:r>
          </w:p>
          <w:p w14:paraId="47C28F11" w14:textId="3CFA8114" w:rsidR="00DF5836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commentRangeStart w:id="8"/>
            <w:r>
              <w:rPr>
                <w:rFonts w:ascii="宋体" w:hAnsi="宋体" w:hint="eastAsia"/>
                <w:sz w:val="24"/>
              </w:rPr>
              <w:t>本次翻译参考了很多文献资料。译前查阅了原文作者其他的作品中文译本《FinTech，金融科技时代的来临》，翻阅了吴鹤龄、崔林创作的《图灵和ACM图灵奖》（第五版）和《ACM图灵奖（1966-2006）-计算机发展史的缩影》作为平行文本。《翻译理论与实践简明教程》和《翻译研究中的概念混淆——以“翻译策略”、“翻译方法”和“翻译技巧”为例》为主要翻译理论支撑。</w:t>
            </w:r>
            <w:commentRangeEnd w:id="8"/>
            <w:r w:rsidR="00DD57AA">
              <w:rPr>
                <w:rStyle w:val="ae"/>
              </w:rPr>
              <w:commentReference w:id="8"/>
            </w:r>
          </w:p>
          <w:p w14:paraId="3C90DD06" w14:textId="77777777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DF75A38" w14:textId="07253F7F" w:rsidR="00D80D6A" w:rsidRDefault="00D80D6A" w:rsidP="00D80D6A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翻译材料准备：</w:t>
            </w:r>
          </w:p>
          <w:p w14:paraId="3B01ACD9" w14:textId="633965A4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翻译工具</w:t>
            </w:r>
            <w:proofErr w:type="gramStart"/>
            <w:r>
              <w:rPr>
                <w:rFonts w:ascii="宋体" w:hAnsi="宋体" w:hint="eastAsia"/>
                <w:sz w:val="24"/>
              </w:rPr>
              <w:t>有谷歌翻译</w:t>
            </w:r>
            <w:proofErr w:type="gramEnd"/>
            <w:r>
              <w:rPr>
                <w:rFonts w:ascii="宋体" w:hAnsi="宋体" w:hint="eastAsia"/>
                <w:sz w:val="24"/>
              </w:rPr>
              <w:t>、</w:t>
            </w:r>
            <w:proofErr w:type="gramStart"/>
            <w:r>
              <w:rPr>
                <w:rFonts w:ascii="宋体" w:hAnsi="宋体" w:hint="eastAsia"/>
                <w:sz w:val="24"/>
              </w:rPr>
              <w:t>腾讯翻</w:t>
            </w:r>
            <w:proofErr w:type="gramEnd"/>
            <w:r>
              <w:rPr>
                <w:rFonts w:ascii="宋体" w:hAnsi="宋体" w:hint="eastAsia"/>
                <w:sz w:val="24"/>
              </w:rPr>
              <w:t>译、必应、CNKI、Microsoft Word、Photoshop、</w:t>
            </w:r>
            <w:r>
              <w:rPr>
                <w:rFonts w:ascii="宋体" w:hAnsi="宋体"/>
                <w:sz w:val="24"/>
              </w:rPr>
              <w:t>Adobe Acrobat</w:t>
            </w:r>
            <w:r>
              <w:rPr>
                <w:rFonts w:ascii="宋体" w:hAnsi="宋体" w:hint="eastAsia"/>
                <w:sz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</w:rPr>
              <w:t>Tmxmall</w:t>
            </w:r>
            <w:proofErr w:type="spellEnd"/>
            <w:r>
              <w:rPr>
                <w:rFonts w:ascii="宋体" w:hAnsi="宋体" w:hint="eastAsia"/>
                <w:sz w:val="24"/>
              </w:rPr>
              <w:t>、牛津词典、汉英科技大辞典，</w:t>
            </w:r>
            <w:r>
              <w:rPr>
                <w:rFonts w:ascii="宋体" w:hAnsi="宋体"/>
                <w:sz w:val="24"/>
              </w:rPr>
              <w:t>平行文本参考</w:t>
            </w:r>
            <w:r>
              <w:rPr>
                <w:rFonts w:ascii="宋体" w:hAnsi="宋体" w:hint="eastAsia"/>
                <w:sz w:val="24"/>
              </w:rPr>
              <w:t>《FinTech，金融科技时代的来临》、图灵和ACM图灵奖》（第五版）和《ACM图灵奖（1966-2006）-计算机发展史的缩影》，术语库。</w:t>
            </w:r>
          </w:p>
          <w:p w14:paraId="1C7BFD68" w14:textId="77777777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37FFF57E" w14:textId="3008974C" w:rsidR="00D80D6A" w:rsidRDefault="00D80D6A" w:rsidP="00D80D6A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翻译策略和方法：</w:t>
            </w:r>
            <w:commentRangeEnd w:id="7"/>
            <w:r w:rsidR="00DD57AA">
              <w:rPr>
                <w:rStyle w:val="ae"/>
              </w:rPr>
              <w:commentReference w:id="7"/>
            </w:r>
          </w:p>
          <w:p w14:paraId="01825562" w14:textId="41DC540A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commentRangeStart w:id="9"/>
            <w:r>
              <w:rPr>
                <w:rFonts w:ascii="宋体" w:hAnsi="宋体"/>
                <w:sz w:val="24"/>
              </w:rPr>
              <w:t>对原文整体的翻译主要</w:t>
            </w:r>
            <w:proofErr w:type="gramStart"/>
            <w:r>
              <w:rPr>
                <w:rFonts w:ascii="宋体" w:hAnsi="宋体"/>
                <w:sz w:val="24"/>
              </w:rPr>
              <w:t>采用奈达的</w:t>
            </w:r>
            <w:proofErr w:type="gramEnd"/>
            <w:r>
              <w:rPr>
                <w:rFonts w:ascii="宋体" w:hAnsi="宋体" w:hint="eastAsia"/>
                <w:sz w:val="24"/>
              </w:rPr>
              <w:t>“</w:t>
            </w:r>
            <w:r>
              <w:rPr>
                <w:rFonts w:ascii="宋体" w:hAnsi="宋体"/>
                <w:sz w:val="24"/>
              </w:rPr>
              <w:t>功能对等</w:t>
            </w:r>
            <w:r>
              <w:rPr>
                <w:rFonts w:ascii="宋体" w:hAnsi="宋体" w:hint="eastAsia"/>
                <w:sz w:val="24"/>
              </w:rPr>
              <w:t>”、增译等方法。</w:t>
            </w:r>
            <w:commentRangeEnd w:id="9"/>
            <w:r w:rsidR="00DD57AA">
              <w:rPr>
                <w:rStyle w:val="ae"/>
              </w:rPr>
              <w:commentReference w:id="9"/>
            </w: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3C1D429" w14:textId="77777777" w:rsidR="00D80D6A" w:rsidRDefault="002E4E93" w:rsidP="00D80D6A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</w:p>
          <w:p w14:paraId="4C9ECAA6" w14:textId="77777777" w:rsidR="00DF5836" w:rsidRDefault="00D80D6A" w:rsidP="00D80D6A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10"/>
            <w:r w:rsidRPr="00D80D6A">
              <w:rPr>
                <w:rFonts w:hint="eastAsia"/>
                <w:sz w:val="24"/>
              </w:rPr>
              <w:t>翻译</w:t>
            </w:r>
            <w:r>
              <w:rPr>
                <w:rFonts w:hint="eastAsia"/>
                <w:sz w:val="24"/>
              </w:rPr>
              <w:t>过程中</w:t>
            </w:r>
            <w:r w:rsidRPr="00D80D6A">
              <w:rPr>
                <w:rFonts w:hint="eastAsia"/>
                <w:sz w:val="24"/>
              </w:rPr>
              <w:t>主要</w:t>
            </w:r>
            <w:proofErr w:type="gramStart"/>
            <w:r w:rsidRPr="00D80D6A">
              <w:rPr>
                <w:rFonts w:hint="eastAsia"/>
                <w:sz w:val="24"/>
              </w:rPr>
              <w:t>采用奈达的</w:t>
            </w:r>
            <w:proofErr w:type="gramEnd"/>
            <w:r w:rsidRPr="00D80D6A">
              <w:rPr>
                <w:rFonts w:hint="eastAsia"/>
                <w:sz w:val="24"/>
              </w:rPr>
              <w:t>“功能对等”。功能对等包括四个层面上的对等：问题对等、篇章对等、句法对等和词汇对等。</w:t>
            </w:r>
            <w:proofErr w:type="gramStart"/>
            <w:r w:rsidRPr="00D80D6A">
              <w:rPr>
                <w:rFonts w:hint="eastAsia"/>
                <w:sz w:val="24"/>
              </w:rPr>
              <w:t>奈达的</w:t>
            </w:r>
            <w:proofErr w:type="gramEnd"/>
            <w:r w:rsidRPr="00D80D6A">
              <w:rPr>
                <w:rFonts w:hint="eastAsia"/>
                <w:sz w:val="24"/>
              </w:rPr>
              <w:t>功能对等理论在提倡内容对等的同时，并没有忽略形式对等，而是将内容对等排在第一，</w:t>
            </w:r>
            <w:proofErr w:type="gramStart"/>
            <w:r w:rsidRPr="00D80D6A">
              <w:rPr>
                <w:rFonts w:hint="eastAsia"/>
                <w:sz w:val="24"/>
              </w:rPr>
              <w:t>将形</w:t>
            </w:r>
            <w:proofErr w:type="gramEnd"/>
            <w:r w:rsidRPr="00D80D6A">
              <w:rPr>
                <w:rFonts w:hint="eastAsia"/>
                <w:sz w:val="24"/>
              </w:rPr>
              <w:t>式对等排在第二。</w:t>
            </w:r>
            <w:proofErr w:type="gramStart"/>
            <w:r w:rsidRPr="00D80D6A">
              <w:rPr>
                <w:rFonts w:hint="eastAsia"/>
                <w:sz w:val="24"/>
              </w:rPr>
              <w:t>本实践</w:t>
            </w:r>
            <w:proofErr w:type="gramEnd"/>
            <w:r w:rsidRPr="00D80D6A">
              <w:rPr>
                <w:rFonts w:hint="eastAsia"/>
                <w:sz w:val="24"/>
              </w:rPr>
              <w:t>报告在此理论的指导下从词汇增减、</w:t>
            </w:r>
            <w:r>
              <w:rPr>
                <w:rFonts w:hint="eastAsia"/>
                <w:sz w:val="24"/>
              </w:rPr>
              <w:t>专业名词处理、</w:t>
            </w:r>
            <w:r w:rsidRPr="00D80D6A">
              <w:rPr>
                <w:rFonts w:hint="eastAsia"/>
                <w:sz w:val="24"/>
              </w:rPr>
              <w:t>长难</w:t>
            </w:r>
            <w:proofErr w:type="gramStart"/>
            <w:r w:rsidRPr="00D80D6A">
              <w:rPr>
                <w:rFonts w:hint="eastAsia"/>
                <w:sz w:val="24"/>
              </w:rPr>
              <w:t>句处</w:t>
            </w:r>
            <w:proofErr w:type="gramEnd"/>
            <w:r w:rsidRPr="00D80D6A">
              <w:rPr>
                <w:rFonts w:hint="eastAsia"/>
                <w:sz w:val="24"/>
              </w:rPr>
              <w:t>理和语态处理</w:t>
            </w:r>
            <w:r>
              <w:rPr>
                <w:rFonts w:hint="eastAsia"/>
                <w:sz w:val="24"/>
              </w:rPr>
              <w:t>对文本进行翻译</w:t>
            </w:r>
            <w:r w:rsidRPr="00D80D6A">
              <w:rPr>
                <w:rFonts w:hint="eastAsia"/>
                <w:sz w:val="24"/>
              </w:rPr>
              <w:t>。</w:t>
            </w:r>
            <w:commentRangeEnd w:id="10"/>
            <w:r w:rsidR="00DD57AA">
              <w:rPr>
                <w:rStyle w:val="ae"/>
              </w:rPr>
              <w:commentReference w:id="10"/>
            </w:r>
          </w:p>
          <w:p w14:paraId="29BD477F" w14:textId="6D8CB4EE" w:rsidR="00D80D6A" w:rsidRPr="00D80D6A" w:rsidRDefault="00D80D6A" w:rsidP="00D80D6A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commentRangeStart w:id="11"/>
            <w:r>
              <w:rPr>
                <w:rFonts w:hint="eastAsia"/>
                <w:sz w:val="24"/>
              </w:rPr>
              <w:t>翻译过程中也多次采用增译，原文本多术语和专有名词，翻译过程采用</w:t>
            </w:r>
            <w:proofErr w:type="gramStart"/>
            <w:r>
              <w:rPr>
                <w:rFonts w:hint="eastAsia"/>
                <w:sz w:val="24"/>
              </w:rPr>
              <w:t>增译对译文</w:t>
            </w:r>
            <w:proofErr w:type="gramEnd"/>
            <w:r>
              <w:rPr>
                <w:rFonts w:hint="eastAsia"/>
                <w:sz w:val="24"/>
              </w:rPr>
              <w:t>进行解释说明。</w:t>
            </w:r>
            <w:commentRangeEnd w:id="11"/>
            <w:r w:rsidR="00DD57AA">
              <w:rPr>
                <w:rStyle w:val="ae"/>
              </w:rPr>
              <w:commentReference w:id="11"/>
            </w: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Schedule of the translation report</w:t>
            </w:r>
          </w:p>
          <w:p w14:paraId="45CA0CC7" w14:textId="7E39148E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Pr="00D80D6A" w:rsidRDefault="002E4E93">
            <w:pPr>
              <w:spacing w:line="336" w:lineRule="auto"/>
              <w:rPr>
                <w:rFonts w:eastAsiaTheme="minorEastAsia"/>
                <w:b/>
                <w:sz w:val="24"/>
              </w:rPr>
            </w:pPr>
            <w:r w:rsidRPr="00D80D6A">
              <w:rPr>
                <w:rFonts w:eastAsiaTheme="minorEastAsia"/>
                <w:b/>
                <w:sz w:val="24"/>
              </w:rPr>
              <w:lastRenderedPageBreak/>
              <w:t>References</w:t>
            </w:r>
          </w:p>
          <w:p w14:paraId="74CE4553" w14:textId="5F0FCAB7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Bell, R. </w:t>
            </w:r>
            <w:proofErr w:type="gramStart"/>
            <w:r w:rsidRPr="00D80D6A">
              <w:rPr>
                <w:rFonts w:eastAsiaTheme="minorEastAsia"/>
                <w:sz w:val="24"/>
              </w:rPr>
              <w:t>T..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>Translation and Translating: Theory and Prattle</w:t>
            </w:r>
            <w:r w:rsidRPr="00D80D6A">
              <w:rPr>
                <w:rFonts w:eastAsiaTheme="minorEastAsia"/>
                <w:sz w:val="24"/>
              </w:rPr>
              <w:t>[M]. Beijing: Foreign Language Teaching and Research Press, 2001.</w:t>
            </w:r>
          </w:p>
          <w:p w14:paraId="33113AEA" w14:textId="7BE0B2E2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Nida, Eugene </w:t>
            </w:r>
            <w:proofErr w:type="gramStart"/>
            <w:r w:rsidRPr="00D80D6A">
              <w:rPr>
                <w:rFonts w:eastAsiaTheme="minorEastAsia"/>
                <w:sz w:val="24"/>
              </w:rPr>
              <w:t>Albert..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>Toward a Science of Translating</w:t>
            </w:r>
            <w:r w:rsidRPr="00D80D6A">
              <w:rPr>
                <w:rFonts w:eastAsiaTheme="minorEastAsia"/>
                <w:sz w:val="24"/>
              </w:rPr>
              <w:t>[M]. Evanston: Adler’s Foreign Books, 1964.</w:t>
            </w:r>
          </w:p>
          <w:p w14:paraId="370DEE16" w14:textId="763B7139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Nida, Eugene </w:t>
            </w:r>
            <w:proofErr w:type="gramStart"/>
            <w:r w:rsidRPr="00D80D6A">
              <w:rPr>
                <w:rFonts w:eastAsiaTheme="minorEastAsia"/>
                <w:sz w:val="24"/>
              </w:rPr>
              <w:t>Albert..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>The Theory and Practice of Translation</w:t>
            </w:r>
            <w:r w:rsidRPr="00D80D6A">
              <w:rPr>
                <w:rFonts w:eastAsiaTheme="minorEastAsia"/>
                <w:sz w:val="24"/>
              </w:rPr>
              <w:t>[M]. Shanghai: Shanghai Foreign Language Education Press, 2004.</w:t>
            </w:r>
          </w:p>
          <w:p w14:paraId="2C739BFC" w14:textId="617391EA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Nida, E.A., De </w:t>
            </w:r>
            <w:proofErr w:type="spellStart"/>
            <w:r w:rsidRPr="00D80D6A">
              <w:rPr>
                <w:rFonts w:eastAsiaTheme="minorEastAsia"/>
                <w:sz w:val="24"/>
              </w:rPr>
              <w:t>Waard</w:t>
            </w:r>
            <w:proofErr w:type="spellEnd"/>
            <w:r w:rsidRPr="00D80D6A">
              <w:rPr>
                <w:rFonts w:eastAsiaTheme="minorEastAsia"/>
                <w:sz w:val="24"/>
              </w:rPr>
              <w:t xml:space="preserve">, </w:t>
            </w:r>
            <w:proofErr w:type="gramStart"/>
            <w:r w:rsidRPr="00D80D6A">
              <w:rPr>
                <w:rFonts w:eastAsiaTheme="minorEastAsia"/>
                <w:sz w:val="24"/>
              </w:rPr>
              <w:t>J..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>From One Language to Another</w:t>
            </w:r>
            <w:r w:rsidRPr="00D80D6A">
              <w:rPr>
                <w:rFonts w:eastAsiaTheme="minorEastAsia"/>
                <w:sz w:val="24"/>
              </w:rPr>
              <w:t>[M]. New York: Thomas Nelson Publishers, 1986.</w:t>
            </w:r>
          </w:p>
          <w:p w14:paraId="6A33CBCA" w14:textId="29B1A1BD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Nord, </w:t>
            </w:r>
            <w:proofErr w:type="gramStart"/>
            <w:r w:rsidRPr="00D80D6A">
              <w:rPr>
                <w:rFonts w:eastAsiaTheme="minorEastAsia"/>
                <w:sz w:val="24"/>
              </w:rPr>
              <w:t>Christiane..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>Translation as a Purposeful Activity: Functionalist Approaches Explained</w:t>
            </w:r>
            <w:r w:rsidRPr="00D80D6A">
              <w:rPr>
                <w:rFonts w:eastAsiaTheme="minorEastAsia"/>
                <w:sz w:val="24"/>
              </w:rPr>
              <w:t>[M]. Shanghai: Shanghai Foreign Language Education Press, 2004.</w:t>
            </w:r>
          </w:p>
          <w:p w14:paraId="39D7709F" w14:textId="77777777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何其</w:t>
            </w:r>
            <w:proofErr w:type="gramStart"/>
            <w:r w:rsidRPr="00D80D6A">
              <w:rPr>
                <w:rFonts w:eastAsiaTheme="minorEastAsia"/>
                <w:sz w:val="24"/>
              </w:rPr>
              <w:t>莘</w:t>
            </w:r>
            <w:proofErr w:type="gramEnd"/>
            <w:r w:rsidRPr="00D80D6A">
              <w:rPr>
                <w:rFonts w:eastAsiaTheme="minorEastAsia"/>
                <w:sz w:val="24"/>
              </w:rPr>
              <w:t>，仲伟合，</w:t>
            </w:r>
            <w:proofErr w:type="gramStart"/>
            <w:r w:rsidRPr="00D80D6A">
              <w:rPr>
                <w:rFonts w:eastAsiaTheme="minorEastAsia"/>
                <w:sz w:val="24"/>
              </w:rPr>
              <w:t>许</w:t>
            </w:r>
            <w:proofErr w:type="gramEnd"/>
            <w:r w:rsidRPr="00D80D6A">
              <w:rPr>
                <w:rFonts w:eastAsiaTheme="minorEastAsia"/>
                <w:sz w:val="24"/>
              </w:rPr>
              <w:t>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科技翻译</w:t>
            </w:r>
            <w:r w:rsidRPr="00D80D6A">
              <w:rPr>
                <w:rFonts w:eastAsiaTheme="minorEastAsia"/>
                <w:sz w:val="24"/>
              </w:rPr>
              <w:t>[M].</w:t>
            </w:r>
            <w:r w:rsidRPr="00D80D6A">
              <w:rPr>
                <w:rFonts w:eastAsiaTheme="minorEastAsia"/>
                <w:sz w:val="24"/>
              </w:rPr>
              <w:t>北京：外语教学与研究出版社，</w:t>
            </w:r>
            <w:r w:rsidRPr="00D80D6A">
              <w:rPr>
                <w:rFonts w:eastAsiaTheme="minorEastAsia"/>
                <w:sz w:val="24"/>
              </w:rPr>
              <w:t xml:space="preserve">2012. </w:t>
            </w:r>
          </w:p>
          <w:p w14:paraId="1BD45B57" w14:textId="0D7294E9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黄林娟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浅谈功能对等理论在科技英语翻译中的应用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2013.</w:t>
            </w:r>
          </w:p>
          <w:p w14:paraId="5BBC5D5E" w14:textId="28FC4FEB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郭延礼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中国近代翻译文学概论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湖北教育出版社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1998.</w:t>
            </w:r>
          </w:p>
          <w:p w14:paraId="6456BBE8" w14:textId="63E62741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proofErr w:type="gramStart"/>
            <w:r w:rsidRPr="00D80D6A">
              <w:rPr>
                <w:rFonts w:eastAsiaTheme="minorEastAsia"/>
                <w:sz w:val="24"/>
              </w:rPr>
              <w:t>李占喜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语用翻译探索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广州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暨南大学出版社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2014. 10.</w:t>
            </w:r>
          </w:p>
          <w:p w14:paraId="66934580" w14:textId="0C53FF37" w:rsid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潘尔艳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论科技英语翻译的若干特点</w:t>
            </w:r>
            <w:r w:rsidRPr="00D80D6A">
              <w:rPr>
                <w:rFonts w:eastAsiaTheme="minorEastAsia"/>
                <w:sz w:val="24"/>
              </w:rPr>
              <w:t>[J].</w:t>
            </w:r>
            <w:r w:rsidRPr="00D80D6A">
              <w:rPr>
                <w:rFonts w:eastAsiaTheme="minorEastAsia"/>
                <w:sz w:val="24"/>
              </w:rPr>
              <w:t>黑龙江：哈尔滨商业大学学报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2005.</w:t>
            </w:r>
          </w:p>
          <w:p w14:paraId="66FBB641" w14:textId="3ADE24CE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proofErr w:type="gramStart"/>
            <w:r w:rsidRPr="00D80D6A">
              <w:rPr>
                <w:rFonts w:eastAsiaTheme="minorEastAsia"/>
                <w:sz w:val="24"/>
              </w:rPr>
              <w:t>熊兵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翻译研究中的概念混淆</w:t>
            </w:r>
            <w:r w:rsidRPr="00D80D6A">
              <w:rPr>
                <w:rFonts w:eastAsiaTheme="minorEastAsia"/>
                <w:sz w:val="24"/>
              </w:rPr>
              <w:t xml:space="preserve">.[J] </w:t>
            </w:r>
            <w:r w:rsidRPr="00D80D6A">
              <w:rPr>
                <w:rFonts w:eastAsiaTheme="minorEastAsia"/>
                <w:sz w:val="24"/>
              </w:rPr>
              <w:t>中国翻译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2014(3): 82-88.</w:t>
            </w:r>
          </w:p>
          <w:p w14:paraId="618BB873" w14:textId="21C7C315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许钧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翻译论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湖北教育出版社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 xml:space="preserve"> 2003. </w:t>
            </w:r>
          </w:p>
          <w:p w14:paraId="482FEFA4" w14:textId="1EE65938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许钧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从翻译出发</w:t>
            </w:r>
            <w:r w:rsidRPr="00D80D6A">
              <w:rPr>
                <w:rFonts w:eastAsiaTheme="minorEastAsia"/>
                <w:sz w:val="24"/>
              </w:rPr>
              <w:t>——</w:t>
            </w:r>
            <w:r w:rsidRPr="00D80D6A">
              <w:rPr>
                <w:rFonts w:eastAsiaTheme="minorEastAsia"/>
                <w:sz w:val="24"/>
              </w:rPr>
              <w:t>翻译与翻译研究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上海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复旦大学出版社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 xml:space="preserve"> 2014. 6.</w:t>
            </w:r>
          </w:p>
          <w:p w14:paraId="72093493" w14:textId="6B44349F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余光中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余光中谈翻译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北京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中国对外翻译出版公司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2000.</w:t>
            </w:r>
          </w:p>
          <w:p w14:paraId="2CFC9E8A" w14:textId="45B00246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杨婷玉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从功能翻译理论角度看科技英语翻译</w:t>
            </w:r>
            <w:r w:rsidRPr="00D80D6A">
              <w:rPr>
                <w:rFonts w:eastAsiaTheme="minorEastAsia"/>
                <w:sz w:val="24"/>
              </w:rPr>
              <w:t>[D] .</w:t>
            </w:r>
            <w:r w:rsidRPr="00D80D6A">
              <w:rPr>
                <w:rFonts w:eastAsiaTheme="minorEastAsia"/>
                <w:sz w:val="24"/>
              </w:rPr>
              <w:t>北京：北京邮电大学翻译硕士学位论文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2014.</w:t>
            </w:r>
          </w:p>
          <w:p w14:paraId="58A18CE1" w14:textId="1E56F915" w:rsidR="00D80D6A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赵丹</w:t>
            </w:r>
            <w:proofErr w:type="gramStart"/>
            <w:r w:rsidRPr="00D80D6A">
              <w:rPr>
                <w:rFonts w:eastAsiaTheme="minorEastAsia"/>
                <w:sz w:val="24"/>
              </w:rPr>
              <w:t>丹</w:t>
            </w:r>
            <w:proofErr w:type="gramEnd"/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proofErr w:type="gramStart"/>
            <w:r w:rsidRPr="00D80D6A">
              <w:rPr>
                <w:rFonts w:eastAsiaTheme="minorEastAsia"/>
                <w:sz w:val="24"/>
              </w:rPr>
              <w:t>浅谈奈达的</w:t>
            </w:r>
            <w:proofErr w:type="gramEnd"/>
            <w:r w:rsidRPr="00D80D6A">
              <w:rPr>
                <w:rFonts w:eastAsiaTheme="minorEastAsia"/>
                <w:sz w:val="24"/>
              </w:rPr>
              <w:t>功能对等理论</w:t>
            </w:r>
            <w:r w:rsidRPr="00D80D6A">
              <w:rPr>
                <w:rFonts w:eastAsiaTheme="minorEastAsia"/>
                <w:sz w:val="24"/>
              </w:rPr>
              <w:t xml:space="preserve">[J] 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2011</w:t>
            </w:r>
            <w:r w:rsidRPr="00D80D6A">
              <w:rPr>
                <w:rFonts w:eastAsiaTheme="minorEastAsia" w:hint="eastAsia"/>
                <w:sz w:val="24"/>
              </w:rPr>
              <w:t>（</w:t>
            </w:r>
            <w:r w:rsidRPr="00D80D6A">
              <w:rPr>
                <w:rFonts w:eastAsiaTheme="minorEastAsia" w:hint="eastAsia"/>
                <w:sz w:val="24"/>
              </w:rPr>
              <w:t>8</w:t>
            </w:r>
            <w:r w:rsidRPr="00D80D6A">
              <w:rPr>
                <w:rFonts w:eastAsiaTheme="minorEastAsia" w:hint="eastAsia"/>
                <w:sz w:val="24"/>
              </w:rPr>
              <w:t>）</w:t>
            </w:r>
            <w:r w:rsidRPr="00D80D6A">
              <w:rPr>
                <w:rFonts w:eastAsiaTheme="minorEastAsia"/>
                <w:sz w:val="24"/>
              </w:rPr>
              <w:t>.</w:t>
            </w:r>
          </w:p>
          <w:p w14:paraId="7D411D2D" w14:textId="6AE15C99" w:rsidR="00DF5836" w:rsidRPr="00D80D6A" w:rsidRDefault="00D80D6A" w:rsidP="00D80D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张万防、黄宇洁主编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翻译理论与实践简明教程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华中科技大学出版社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2015. 4.</w:t>
            </w: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教学单位意见：</w:t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87A38E9" w14:textId="77777777" w:rsidR="00DF5836" w:rsidRDefault="002E4E93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53E600AF" w14:textId="77777777" w:rsidR="00DF5836" w:rsidRDefault="00DF5836"/>
    <w:sectPr w:rsidR="00DF583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1-06T10:51:00Z" w:initials="李">
    <w:p w14:paraId="3EE9B0F9" w14:textId="4A769635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项目任务和本书简介混在一段。</w:t>
      </w:r>
    </w:p>
  </w:comment>
  <w:comment w:id="3" w:author="李 亚星" w:date="2019-01-06T10:56:00Z" w:initials="李">
    <w:p w14:paraId="0BC94CAB" w14:textId="7BF00DA9" w:rsidR="00DD57AA" w:rsidRDefault="00DD57AA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这段强调对书的介绍</w:t>
      </w:r>
    </w:p>
  </w:comment>
  <w:comment w:id="5" w:author="李 亚星" w:date="2019-01-06T10:50:00Z" w:initials="李">
    <w:p w14:paraId="403A8950" w14:textId="6146CA58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更多将对其他译者的意义，可从上面文本分析中，相对具体一点，比如什么翻译策略、方法等。</w:t>
      </w:r>
    </w:p>
  </w:comment>
  <w:comment w:id="6" w:author="李 亚星" w:date="2019-01-06T10:55:00Z" w:initials="李">
    <w:p w14:paraId="4D7381B3" w14:textId="05C64F73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开头增加一段对你翻译文章的介绍，有很多术语，长难句，语言风格什么。然后才是你的译前准备，准备了术语库，看了他前面的作品。</w:t>
      </w:r>
    </w:p>
  </w:comment>
  <w:comment w:id="8" w:author="李 亚星" w:date="2019-01-06T10:53:00Z" w:initials="李">
    <w:p w14:paraId="742835F7" w14:textId="2E278ECF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这段很好！！！很具体。</w:t>
      </w:r>
    </w:p>
  </w:comment>
  <w:comment w:id="7" w:author="李 亚星" w:date="2019-01-06T10:54:00Z" w:initials="李">
    <w:p w14:paraId="69C13C65" w14:textId="318B7C15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这两段都是翻译准备，可以合并为两个部分，一个工具准备，平行术语库等文献准备，要有分类。</w:t>
      </w:r>
    </w:p>
  </w:comment>
  <w:comment w:id="9" w:author="李 亚星" w:date="2019-01-06T10:58:00Z" w:initials="李">
    <w:p w14:paraId="255E6147" w14:textId="7392FCB8" w:rsidR="00DD57AA" w:rsidRDefault="00DD57AA">
      <w:pPr>
        <w:pStyle w:val="a4"/>
      </w:pPr>
      <w:r>
        <w:rPr>
          <w:rStyle w:val="ae"/>
        </w:rPr>
        <w:annotationRef/>
      </w:r>
      <w:r>
        <w:rPr>
          <w:rFonts w:hint="eastAsia"/>
        </w:rPr>
        <w:t>翻译策略太简略，看我们论文，根据理论和翻译目的，引出我们的翻译策略，即你下个部分</w:t>
      </w:r>
    </w:p>
  </w:comment>
  <w:comment w:id="10" w:author="李 亚星" w:date="2019-01-06T11:01:00Z" w:initials="李">
    <w:p w14:paraId="68F60232" w14:textId="420D61B0" w:rsidR="00DD57AA" w:rsidRDefault="00DD57AA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这段放在第二部分，理论阶段，然后引出你的策略。</w:t>
      </w:r>
    </w:p>
  </w:comment>
  <w:comment w:id="11" w:author="李 亚星" w:date="2019-01-06T11:02:00Z" w:initials="李">
    <w:p w14:paraId="16697043" w14:textId="58B1EB6D" w:rsidR="00DD57AA" w:rsidRDefault="00DD57AA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翻译方法太简略，没有介绍，例子，和解释。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E9B0F9" w15:done="0"/>
  <w15:commentEx w15:paraId="0BC94CAB" w15:done="0"/>
  <w15:commentEx w15:paraId="403A8950" w15:done="0"/>
  <w15:commentEx w15:paraId="4D7381B3" w15:done="0"/>
  <w15:commentEx w15:paraId="742835F7" w15:done="0"/>
  <w15:commentEx w15:paraId="69C13C65" w15:done="0"/>
  <w15:commentEx w15:paraId="255E6147" w15:done="0"/>
  <w15:commentEx w15:paraId="68F60232" w15:done="0"/>
  <w15:commentEx w15:paraId="16697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E9B0F9" w16cid:durableId="1FDC5C18"/>
  <w16cid:commentId w16cid:paraId="0BC94CAB" w16cid:durableId="1FDC5D56"/>
  <w16cid:commentId w16cid:paraId="403A8950" w16cid:durableId="1FDC5BF6"/>
  <w16cid:commentId w16cid:paraId="4D7381B3" w16cid:durableId="1FDC5D22"/>
  <w16cid:commentId w16cid:paraId="742835F7" w16cid:durableId="1FDC5C8F"/>
  <w16cid:commentId w16cid:paraId="69C13C65" w16cid:durableId="1FDC5D02"/>
  <w16cid:commentId w16cid:paraId="255E6147" w16cid:durableId="1FDC5DDB"/>
  <w16cid:commentId w16cid:paraId="68F60232" w16cid:durableId="1FDC5E94"/>
  <w16cid:commentId w16cid:paraId="16697043" w16cid:durableId="1FDC5E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BE097" w14:textId="77777777" w:rsidR="000E47C9" w:rsidRDefault="000E47C9" w:rsidP="003F4263">
      <w:r>
        <w:separator/>
      </w:r>
    </w:p>
  </w:endnote>
  <w:endnote w:type="continuationSeparator" w:id="0">
    <w:p w14:paraId="51583B33" w14:textId="77777777" w:rsidR="000E47C9" w:rsidRDefault="000E47C9" w:rsidP="003F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3828" w14:textId="77777777" w:rsidR="000E47C9" w:rsidRDefault="000E47C9" w:rsidP="003F4263">
      <w:r>
        <w:separator/>
      </w:r>
    </w:p>
  </w:footnote>
  <w:footnote w:type="continuationSeparator" w:id="0">
    <w:p w14:paraId="58F58149" w14:textId="77777777" w:rsidR="000E47C9" w:rsidRDefault="000E47C9" w:rsidP="003F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85A13"/>
    <w:multiLevelType w:val="hybridMultilevel"/>
    <w:tmpl w:val="B1245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06004F"/>
    <w:rsid w:val="00081D0F"/>
    <w:rsid w:val="00081FFC"/>
    <w:rsid w:val="000E47C9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56D9"/>
    <w:rsid w:val="002C70DF"/>
    <w:rsid w:val="002D5299"/>
    <w:rsid w:val="002E0C44"/>
    <w:rsid w:val="002E4E93"/>
    <w:rsid w:val="00325E66"/>
    <w:rsid w:val="003424BF"/>
    <w:rsid w:val="003464E4"/>
    <w:rsid w:val="00360496"/>
    <w:rsid w:val="00384E42"/>
    <w:rsid w:val="003D03E7"/>
    <w:rsid w:val="003F4263"/>
    <w:rsid w:val="004575A7"/>
    <w:rsid w:val="004E2E5B"/>
    <w:rsid w:val="00516A84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63F5F"/>
    <w:rsid w:val="009B18A3"/>
    <w:rsid w:val="009B767C"/>
    <w:rsid w:val="009C47FF"/>
    <w:rsid w:val="009C4ADE"/>
    <w:rsid w:val="009F7423"/>
    <w:rsid w:val="00A00274"/>
    <w:rsid w:val="00A262ED"/>
    <w:rsid w:val="00A458BD"/>
    <w:rsid w:val="00AF7C12"/>
    <w:rsid w:val="00B0356A"/>
    <w:rsid w:val="00B32548"/>
    <w:rsid w:val="00B34F6E"/>
    <w:rsid w:val="00B47500"/>
    <w:rsid w:val="00B57696"/>
    <w:rsid w:val="00B74043"/>
    <w:rsid w:val="00C40C9C"/>
    <w:rsid w:val="00C452B5"/>
    <w:rsid w:val="00C653D5"/>
    <w:rsid w:val="00C66811"/>
    <w:rsid w:val="00C95168"/>
    <w:rsid w:val="00C97B29"/>
    <w:rsid w:val="00CB5F35"/>
    <w:rsid w:val="00D10C8D"/>
    <w:rsid w:val="00D12F24"/>
    <w:rsid w:val="00D45351"/>
    <w:rsid w:val="00D61537"/>
    <w:rsid w:val="00D617C0"/>
    <w:rsid w:val="00D80D6A"/>
    <w:rsid w:val="00D9674C"/>
    <w:rsid w:val="00DA0C59"/>
    <w:rsid w:val="00DC6F41"/>
    <w:rsid w:val="00DD57AA"/>
    <w:rsid w:val="00DD6868"/>
    <w:rsid w:val="00DF5836"/>
    <w:rsid w:val="00E46081"/>
    <w:rsid w:val="00E4716F"/>
    <w:rsid w:val="00EB3546"/>
    <w:rsid w:val="00EE3F88"/>
    <w:rsid w:val="00F21549"/>
    <w:rsid w:val="00F21FE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  <w15:docId w15:val="{B39EC108-312E-41D6-ACBA-FDA63500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A00FDE-0575-4F1D-84C0-BC839AE0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2825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dcterms:created xsi:type="dcterms:W3CDTF">2019-01-06T03:03:00Z</dcterms:created>
  <dcterms:modified xsi:type="dcterms:W3CDTF">2019-01-06T03:03:00Z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